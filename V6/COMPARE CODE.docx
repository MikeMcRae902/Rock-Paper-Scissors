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60C0" w14:textId="77777777" w:rsidR="00437BF4" w:rsidRPr="00437BF4" w:rsidRDefault="00437BF4" w:rsidP="00437BF4">
      <w:pPr>
        <w:rPr>
          <w:b/>
          <w:bCs/>
          <w:u w:val="single"/>
        </w:rPr>
      </w:pPr>
      <w:r w:rsidRPr="00437BF4">
        <w:rPr>
          <w:b/>
          <w:bCs/>
          <w:u w:val="single"/>
        </w:rPr>
        <w:t>HTML CODE:</w:t>
      </w:r>
    </w:p>
    <w:p w14:paraId="1EC7960B" w14:textId="77777777" w:rsidR="004C222E" w:rsidRDefault="004C222E">
      <w:pPr>
        <w:rPr>
          <w:del w:id="0" w:author="Crosby,Steven" w:date="2022-03-25T14:11:00Z"/>
        </w:rPr>
      </w:pPr>
    </w:p>
    <w:p w14:paraId="794D0E13" w14:textId="2EA031C0" w:rsidR="00437BF4" w:rsidRDefault="00437BF4" w:rsidP="00437BF4">
      <w:r>
        <w:t>&lt;!DOCTYPE html&gt;</w:t>
      </w:r>
    </w:p>
    <w:p w14:paraId="1C21F5A0" w14:textId="77777777" w:rsidR="00437BF4" w:rsidRDefault="00437BF4" w:rsidP="00437BF4">
      <w:r>
        <w:t>&lt;html lang="</w:t>
      </w:r>
      <w:proofErr w:type="spellStart"/>
      <w:r>
        <w:t>en</w:t>
      </w:r>
      <w:proofErr w:type="spellEnd"/>
      <w:r>
        <w:t>"&gt;</w:t>
      </w:r>
    </w:p>
    <w:p w14:paraId="5DD8C561" w14:textId="77777777" w:rsidR="00437BF4" w:rsidRDefault="00437BF4" w:rsidP="00437BF4">
      <w:ins w:id="1" w:author="Crosby,Steven" w:date="2022-03-25T14:11:00Z">
        <w:r>
          <w:t xml:space="preserve">  </w:t>
        </w:r>
      </w:ins>
      <w:r>
        <w:t>&lt;head&gt;</w:t>
      </w:r>
    </w:p>
    <w:p w14:paraId="6018F44D" w14:textId="77777777" w:rsidR="00437BF4" w:rsidRDefault="00437BF4" w:rsidP="00437BF4">
      <w:r>
        <w:t xml:space="preserve">    &lt;meta charset="UTF-8"&gt;</w:t>
      </w:r>
    </w:p>
    <w:p w14:paraId="3861148D" w14:textId="77777777" w:rsidR="00437BF4" w:rsidRDefault="00437BF4" w:rsidP="00437BF4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F5E323F" w14:textId="77777777" w:rsidR="00437BF4" w:rsidRDefault="00437BF4" w:rsidP="00437BF4">
      <w:r>
        <w:t xml:space="preserve">    &lt;meta name="viewport" content="width=device-width, initial-scale=1.0"&gt;</w:t>
      </w:r>
    </w:p>
    <w:p w14:paraId="5BBA9099" w14:textId="77777777" w:rsidR="00437BF4" w:rsidRDefault="00437BF4" w:rsidP="00437BF4">
      <w:r>
        <w:t xml:space="preserve">    &lt;title&gt;Rock Paper Scissors! Class Project&lt;/title&gt;</w:t>
      </w:r>
    </w:p>
    <w:p w14:paraId="1F4A2536" w14:textId="77777777" w:rsidR="00437BF4" w:rsidRDefault="00437BF4" w:rsidP="00437BF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="RPStyle.css"&gt;</w:t>
      </w:r>
    </w:p>
    <w:p w14:paraId="7A82441B" w14:textId="77777777" w:rsidR="00437BF4" w:rsidRDefault="00437BF4" w:rsidP="00437BF4">
      <w:ins w:id="2" w:author="Crosby,Steven" w:date="2022-03-25T14:11:00Z">
        <w:r>
          <w:t xml:space="preserve">  </w:t>
        </w:r>
      </w:ins>
      <w:r>
        <w:t>&lt;/head&gt;</w:t>
      </w:r>
    </w:p>
    <w:p w14:paraId="727BC88D" w14:textId="77777777" w:rsidR="00437BF4" w:rsidRDefault="00437BF4" w:rsidP="00437BF4">
      <w:ins w:id="3" w:author="Crosby,Steven" w:date="2022-03-25T14:11:00Z">
        <w:r>
          <w:t xml:space="preserve">  </w:t>
        </w:r>
      </w:ins>
      <w:r>
        <w:t>&lt;body&gt;</w:t>
      </w:r>
    </w:p>
    <w:p w14:paraId="69D3F524" w14:textId="77777777" w:rsidR="004C222E" w:rsidRDefault="004C222E" w:rsidP="004C222E">
      <w:pPr>
        <w:rPr>
          <w:del w:id="4" w:author="Crosby,Steven" w:date="2022-03-25T14:11:00Z"/>
        </w:rPr>
      </w:pPr>
    </w:p>
    <w:p w14:paraId="11C9B619" w14:textId="77777777" w:rsidR="00437BF4" w:rsidRDefault="00437BF4" w:rsidP="00437BF4">
      <w:r>
        <w:t xml:space="preserve">    &lt;div id="game"&gt;</w:t>
      </w:r>
    </w:p>
    <w:p w14:paraId="025B8DB7" w14:textId="03705B6B" w:rsidR="00437BF4" w:rsidRDefault="004C222E" w:rsidP="00437BF4">
      <w:del w:id="5" w:author="Crosby,Steven" w:date="2022-03-25T14:11:00Z">
        <w:r>
          <w:delText xml:space="preserve">  </w:delText>
        </w:r>
      </w:del>
      <w:r w:rsidR="00437BF4">
        <w:t xml:space="preserve">      </w:t>
      </w:r>
      <w:proofErr w:type="gramStart"/>
      <w:r w:rsidR="00437BF4">
        <w:t>&lt;!--</w:t>
      </w:r>
      <w:proofErr w:type="gramEnd"/>
      <w:r w:rsidR="00437BF4">
        <w:t>All game functionality happens in here--&gt;</w:t>
      </w:r>
    </w:p>
    <w:p w14:paraId="0D58548A" w14:textId="086FDC96" w:rsidR="00437BF4" w:rsidRDefault="004C222E" w:rsidP="00437BF4">
      <w:del w:id="6" w:author="Crosby,Steven" w:date="2022-03-25T14:11:00Z">
        <w:r>
          <w:delText xml:space="preserve">  </w:delText>
        </w:r>
      </w:del>
      <w:r w:rsidR="00437BF4">
        <w:t xml:space="preserve">      &lt;div id="</w:t>
      </w:r>
      <w:proofErr w:type="spellStart"/>
      <w:r w:rsidR="00437BF4">
        <w:t>mainMenu</w:t>
      </w:r>
      <w:proofErr w:type="spellEnd"/>
      <w:r w:rsidR="00437BF4">
        <w:t>" class="overlay"&gt;</w:t>
      </w:r>
    </w:p>
    <w:p w14:paraId="10AFE850" w14:textId="466E0942" w:rsidR="00437BF4" w:rsidRDefault="004C222E" w:rsidP="00437BF4">
      <w:del w:id="7" w:author="Crosby,Steven" w:date="2022-03-25T14:11:00Z">
        <w:r>
          <w:delText xml:space="preserve">    </w:delText>
        </w:r>
      </w:del>
      <w:r w:rsidR="00437BF4">
        <w:t xml:space="preserve">        </w:t>
      </w:r>
      <w:proofErr w:type="gramStart"/>
      <w:r w:rsidR="00437BF4">
        <w:t>&lt;!--</w:t>
      </w:r>
      <w:proofErr w:type="gramEnd"/>
      <w:r w:rsidR="00437BF4">
        <w:t>Main Menu options go here--&gt;</w:t>
      </w:r>
    </w:p>
    <w:p w14:paraId="476FF5B1" w14:textId="06660D9C" w:rsidR="00437BF4" w:rsidRDefault="004C222E" w:rsidP="00437BF4">
      <w:del w:id="8" w:author="Crosby,Steven" w:date="2022-03-25T14:11:00Z">
        <w:r>
          <w:delText xml:space="preserve">    </w:delText>
        </w:r>
      </w:del>
      <w:r w:rsidR="00437BF4">
        <w:t xml:space="preserve">        &lt;div&gt;</w:t>
      </w:r>
    </w:p>
    <w:p w14:paraId="2D315CB8" w14:textId="628BA03A" w:rsidR="00437BF4" w:rsidRDefault="004C222E" w:rsidP="00437BF4">
      <w:pPr>
        <w:rPr>
          <w:ins w:id="9" w:author="Crosby,Steven" w:date="2022-03-25T14:11:00Z"/>
        </w:rPr>
      </w:pPr>
      <w:del w:id="10" w:author="Crosby,Steven" w:date="2022-03-25T14:11:00Z">
        <w:r>
          <w:delText xml:space="preserve">      </w:delText>
        </w:r>
      </w:del>
      <w:r w:rsidR="00437BF4">
        <w:t xml:space="preserve">          &lt;button type="button" onclick="</w:t>
      </w:r>
      <w:proofErr w:type="spellStart"/>
      <w:r w:rsidR="00437BF4">
        <w:t>openGame</w:t>
      </w:r>
      <w:proofErr w:type="spellEnd"/>
      <w:del w:id="11" w:author="Crosby,Steven" w:date="2022-03-25T14:11:00Z">
        <w:r>
          <w:delText>()"&gt;&lt;</w:delText>
        </w:r>
      </w:del>
      <w:ins w:id="12" w:author="Crosby,Steven" w:date="2022-03-25T14:11:00Z">
        <w:r w:rsidR="00437BF4">
          <w:t>()"&gt;</w:t>
        </w:r>
      </w:ins>
    </w:p>
    <w:p w14:paraId="59BEDB61" w14:textId="218EAEE2" w:rsidR="00437BF4" w:rsidRDefault="00437BF4" w:rsidP="00437BF4">
      <w:pPr>
        <w:rPr>
          <w:ins w:id="13" w:author="Crosby,Steven" w:date="2022-03-25T14:11:00Z"/>
        </w:rPr>
      </w:pPr>
      <w:ins w:id="14" w:author="Crosby,Steven" w:date="2022-03-25T14:11:00Z">
        <w:r>
          <w:t xml:space="preserve">            &lt;</w:t>
        </w:r>
      </w:ins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="charmander.jpg" width="200" height="100" alt="Play</w:t>
      </w:r>
      <w:del w:id="15" w:author="Crosby,Steven" w:date="2022-03-25T14:11:00Z">
        <w:r w:rsidR="004C222E">
          <w:delText>"&gt;&lt;/</w:delText>
        </w:r>
      </w:del>
      <w:ins w:id="16" w:author="Crosby,Steven" w:date="2022-03-25T14:11:00Z">
        <w:r>
          <w:t>"&gt;</w:t>
        </w:r>
      </w:ins>
    </w:p>
    <w:p w14:paraId="09F2FE98" w14:textId="79D7D775" w:rsidR="00437BF4" w:rsidRDefault="00437BF4" w:rsidP="00437BF4">
      <w:pPr>
        <w:rPr>
          <w:ins w:id="17" w:author="Crosby,Steven" w:date="2022-03-25T14:11:00Z"/>
        </w:rPr>
      </w:pPr>
      <w:ins w:id="18" w:author="Crosby,Steven" w:date="2022-03-25T14:11:00Z">
        <w:r>
          <w:t xml:space="preserve">          &lt;/</w:t>
        </w:r>
      </w:ins>
      <w:r>
        <w:t>button</w:t>
      </w:r>
      <w:del w:id="19" w:author="Crosby,Steven" w:date="2022-03-25T14:11:00Z">
        <w:r w:rsidR="004C222E">
          <w:delText>&gt;&lt;</w:delText>
        </w:r>
      </w:del>
      <w:ins w:id="20" w:author="Crosby,Steven" w:date="2022-03-25T14:11:00Z">
        <w:r>
          <w:t>&gt;</w:t>
        </w:r>
      </w:ins>
    </w:p>
    <w:p w14:paraId="4A1DC557" w14:textId="77777777" w:rsidR="00437BF4" w:rsidRDefault="00437BF4" w:rsidP="00437BF4">
      <w:ins w:id="21" w:author="Crosby,Steven" w:date="2022-03-25T14:11:00Z">
        <w:r>
          <w:t xml:space="preserve">          &lt;</w:t>
        </w:r>
      </w:ins>
      <w:proofErr w:type="spellStart"/>
      <w:r>
        <w:t>br</w:t>
      </w:r>
      <w:proofErr w:type="spellEnd"/>
      <w:r>
        <w:t>&gt;</w:t>
      </w:r>
    </w:p>
    <w:p w14:paraId="73287651" w14:textId="6C54350C" w:rsidR="00437BF4" w:rsidRDefault="004C222E" w:rsidP="00437BF4">
      <w:pPr>
        <w:rPr>
          <w:ins w:id="22" w:author="Crosby,Steven" w:date="2022-03-25T14:11:00Z"/>
        </w:rPr>
      </w:pPr>
      <w:del w:id="23" w:author="Crosby,Steven" w:date="2022-03-25T14:11:00Z">
        <w:r>
          <w:delText xml:space="preserve">      </w:delText>
        </w:r>
      </w:del>
      <w:r w:rsidR="00437BF4">
        <w:t xml:space="preserve">          &lt;button type="button" onclick="</w:t>
      </w:r>
      <w:proofErr w:type="spellStart"/>
      <w:r w:rsidR="00437BF4">
        <w:t>openShop</w:t>
      </w:r>
      <w:proofErr w:type="spellEnd"/>
      <w:del w:id="24" w:author="Crosby,Steven" w:date="2022-03-25T14:11:00Z">
        <w:r>
          <w:delText>()"&gt;&lt;</w:delText>
        </w:r>
      </w:del>
      <w:ins w:id="25" w:author="Crosby,Steven" w:date="2022-03-25T14:11:00Z">
        <w:r w:rsidR="00437BF4">
          <w:t>()"&gt;</w:t>
        </w:r>
      </w:ins>
    </w:p>
    <w:p w14:paraId="724FE7DA" w14:textId="7583EC37" w:rsidR="00437BF4" w:rsidRDefault="00437BF4" w:rsidP="00437BF4">
      <w:pPr>
        <w:rPr>
          <w:ins w:id="26" w:author="Crosby,Steven" w:date="2022-03-25T14:11:00Z"/>
        </w:rPr>
      </w:pPr>
      <w:ins w:id="27" w:author="Crosby,Steven" w:date="2022-03-25T14:11:00Z">
        <w:r>
          <w:t xml:space="preserve">            &lt;</w:t>
        </w:r>
      </w:ins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="gastly.png" width="200" height="100" alt="shop</w:t>
      </w:r>
      <w:del w:id="28" w:author="Crosby,Steven" w:date="2022-03-25T14:11:00Z">
        <w:r w:rsidR="004C222E">
          <w:delText>"&gt;&lt;/</w:delText>
        </w:r>
      </w:del>
      <w:ins w:id="29" w:author="Crosby,Steven" w:date="2022-03-25T14:11:00Z">
        <w:r>
          <w:t>"&gt;</w:t>
        </w:r>
      </w:ins>
    </w:p>
    <w:p w14:paraId="7E7E7BB8" w14:textId="6109F8AF" w:rsidR="00437BF4" w:rsidRDefault="00437BF4" w:rsidP="00437BF4">
      <w:pPr>
        <w:rPr>
          <w:ins w:id="30" w:author="Crosby,Steven" w:date="2022-03-25T14:11:00Z"/>
        </w:rPr>
      </w:pPr>
      <w:ins w:id="31" w:author="Crosby,Steven" w:date="2022-03-25T14:11:00Z">
        <w:r>
          <w:t xml:space="preserve">          &lt;/</w:t>
        </w:r>
      </w:ins>
      <w:r>
        <w:t>button</w:t>
      </w:r>
      <w:del w:id="32" w:author="Crosby,Steven" w:date="2022-03-25T14:11:00Z">
        <w:r w:rsidR="004C222E">
          <w:delText>&gt;&lt;</w:delText>
        </w:r>
      </w:del>
      <w:ins w:id="33" w:author="Crosby,Steven" w:date="2022-03-25T14:11:00Z">
        <w:r>
          <w:t>&gt;</w:t>
        </w:r>
      </w:ins>
    </w:p>
    <w:p w14:paraId="555D46D7" w14:textId="77777777" w:rsidR="00437BF4" w:rsidRDefault="00437BF4" w:rsidP="00437BF4">
      <w:pPr>
        <w:rPr>
          <w:ins w:id="34" w:author="Crosby,Steven" w:date="2022-03-25T14:11:00Z"/>
        </w:rPr>
      </w:pPr>
      <w:ins w:id="35" w:author="Crosby,Steven" w:date="2022-03-25T14:11:00Z">
        <w:r>
          <w:t xml:space="preserve">          &lt;</w:t>
        </w:r>
      </w:ins>
      <w:proofErr w:type="spellStart"/>
      <w:r>
        <w:t>br</w:t>
      </w:r>
      <w:proofErr w:type="spellEnd"/>
      <w:r>
        <w:t>&gt;</w:t>
      </w:r>
    </w:p>
    <w:p w14:paraId="76738FD4" w14:textId="56963168" w:rsidR="00437BF4" w:rsidRDefault="00437BF4" w:rsidP="00437BF4">
      <w:ins w:id="36" w:author="Crosby,Steven" w:date="2022-03-25T14:11:00Z">
        <w:r>
          <w:t xml:space="preserve">        </w:t>
        </w:r>
      </w:ins>
      <w:r>
        <w:t xml:space="preserve">  </w:t>
      </w:r>
      <w:proofErr w:type="gramStart"/>
      <w:r>
        <w:t>&lt;!--</w:t>
      </w:r>
      <w:proofErr w:type="gramEnd"/>
      <w:r>
        <w:t>Test for pause function on empty shop--&gt;</w:t>
      </w:r>
      <w:del w:id="37" w:author="Crosby,Steven" w:date="2022-03-25T14:11:00Z">
        <w:r w:rsidR="004C222E">
          <w:delText xml:space="preserve"> </w:delText>
        </w:r>
      </w:del>
    </w:p>
    <w:p w14:paraId="4A619D2B" w14:textId="1BE0FC5B" w:rsidR="00437BF4" w:rsidRDefault="004C222E" w:rsidP="00437BF4">
      <w:pPr>
        <w:rPr>
          <w:ins w:id="38" w:author="Crosby,Steven" w:date="2022-03-25T14:11:00Z"/>
        </w:rPr>
      </w:pPr>
      <w:del w:id="39" w:author="Crosby,Steven" w:date="2022-03-25T14:11:00Z">
        <w:r>
          <w:delText xml:space="preserve">      </w:delText>
        </w:r>
      </w:del>
      <w:r w:rsidR="00437BF4">
        <w:t xml:space="preserve">          &lt;button type="button" onclick="</w:t>
      </w:r>
      <w:proofErr w:type="spellStart"/>
      <w:r w:rsidR="00437BF4">
        <w:t>openNav</w:t>
      </w:r>
      <w:proofErr w:type="spellEnd"/>
      <w:del w:id="40" w:author="Crosby,Steven" w:date="2022-03-25T14:11:00Z">
        <w:r>
          <w:delText>()"&gt;&lt;</w:delText>
        </w:r>
      </w:del>
      <w:ins w:id="41" w:author="Crosby,Steven" w:date="2022-03-25T14:11:00Z">
        <w:r w:rsidR="00437BF4">
          <w:t>()"&gt;</w:t>
        </w:r>
      </w:ins>
    </w:p>
    <w:p w14:paraId="1DD75CDB" w14:textId="213DF4E5" w:rsidR="00437BF4" w:rsidRDefault="00437BF4" w:rsidP="00437BF4">
      <w:pPr>
        <w:rPr>
          <w:ins w:id="42" w:author="Crosby,Steven" w:date="2022-03-25T14:11:00Z"/>
        </w:rPr>
      </w:pPr>
      <w:ins w:id="43" w:author="Crosby,Steven" w:date="2022-03-25T14:11:00Z">
        <w:r>
          <w:t xml:space="preserve">            &lt;</w:t>
        </w:r>
      </w:ins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="pika sit.jpg" width="200" height="100" alt="options</w:t>
      </w:r>
      <w:del w:id="44" w:author="Crosby,Steven" w:date="2022-03-25T14:11:00Z">
        <w:r w:rsidR="004C222E">
          <w:delText>"&gt;&lt;/</w:delText>
        </w:r>
      </w:del>
      <w:ins w:id="45" w:author="Crosby,Steven" w:date="2022-03-25T14:11:00Z">
        <w:r>
          <w:t>"&gt;</w:t>
        </w:r>
      </w:ins>
    </w:p>
    <w:p w14:paraId="6A11F60D" w14:textId="60E8B3C1" w:rsidR="00437BF4" w:rsidRDefault="00437BF4" w:rsidP="00437BF4">
      <w:pPr>
        <w:rPr>
          <w:ins w:id="46" w:author="Crosby,Steven" w:date="2022-03-25T14:11:00Z"/>
        </w:rPr>
      </w:pPr>
      <w:ins w:id="47" w:author="Crosby,Steven" w:date="2022-03-25T14:11:00Z">
        <w:r>
          <w:t xml:space="preserve">          &lt;/</w:t>
        </w:r>
      </w:ins>
      <w:r>
        <w:t>button</w:t>
      </w:r>
      <w:del w:id="48" w:author="Crosby,Steven" w:date="2022-03-25T14:11:00Z">
        <w:r w:rsidR="004C222E">
          <w:delText>&gt;&lt;</w:delText>
        </w:r>
      </w:del>
      <w:ins w:id="49" w:author="Crosby,Steven" w:date="2022-03-25T14:11:00Z">
        <w:r>
          <w:t>&gt;</w:t>
        </w:r>
      </w:ins>
    </w:p>
    <w:p w14:paraId="4E194F47" w14:textId="77777777" w:rsidR="00437BF4" w:rsidRDefault="00437BF4" w:rsidP="00437BF4">
      <w:ins w:id="50" w:author="Crosby,Steven" w:date="2022-03-25T14:11:00Z">
        <w:r>
          <w:t xml:space="preserve">          &lt;</w:t>
        </w:r>
      </w:ins>
      <w:proofErr w:type="spellStart"/>
      <w:r>
        <w:t>br</w:t>
      </w:r>
      <w:proofErr w:type="spellEnd"/>
      <w:r>
        <w:t>&gt;</w:t>
      </w:r>
    </w:p>
    <w:p w14:paraId="3C03289D" w14:textId="205171F5" w:rsidR="00437BF4" w:rsidRDefault="004C222E" w:rsidP="00437BF4">
      <w:pPr>
        <w:rPr>
          <w:ins w:id="51" w:author="Crosby,Steven" w:date="2022-03-25T14:11:00Z"/>
        </w:rPr>
      </w:pPr>
      <w:del w:id="52" w:author="Crosby,Steven" w:date="2022-03-25T14:11:00Z">
        <w:r>
          <w:delText xml:space="preserve">      </w:delText>
        </w:r>
      </w:del>
      <w:r w:rsidR="00437BF4">
        <w:t xml:space="preserve">          &lt;button type="button" class="choice" id="reset</w:t>
      </w:r>
      <w:del w:id="53" w:author="Crosby,Steven" w:date="2022-03-25T14:11:00Z">
        <w:r>
          <w:delText>"&gt;&lt;</w:delText>
        </w:r>
      </w:del>
      <w:ins w:id="54" w:author="Crosby,Steven" w:date="2022-03-25T14:11:00Z">
        <w:r w:rsidR="00437BF4">
          <w:t>"&gt;</w:t>
        </w:r>
      </w:ins>
    </w:p>
    <w:p w14:paraId="6039F65C" w14:textId="6F8D7CF2" w:rsidR="00437BF4" w:rsidRDefault="00437BF4" w:rsidP="00437BF4">
      <w:pPr>
        <w:rPr>
          <w:ins w:id="55" w:author="Crosby,Steven" w:date="2022-03-25T14:11:00Z"/>
        </w:rPr>
      </w:pPr>
      <w:ins w:id="56" w:author="Crosby,Steven" w:date="2022-03-25T14:11:00Z">
        <w:r>
          <w:t xml:space="preserve">            &lt;</w:t>
        </w:r>
      </w:ins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="megaman.jpg" width="200" height="100" alt="reset"&gt;reset</w:t>
      </w:r>
      <w:ins w:id="57" w:author="Crosby,Steven" w:date="2022-03-25T14:11:00Z">
        <w:r>
          <w:t xml:space="preserve"> </w:t>
        </w:r>
      </w:ins>
      <w:r>
        <w:t>&lt;/button</w:t>
      </w:r>
      <w:del w:id="58" w:author="Crosby,Steven" w:date="2022-03-25T14:11:00Z">
        <w:r w:rsidR="004C222E">
          <w:delText>&gt;&lt;</w:delText>
        </w:r>
      </w:del>
      <w:ins w:id="59" w:author="Crosby,Steven" w:date="2022-03-25T14:11:00Z">
        <w:r>
          <w:t>&gt;</w:t>
        </w:r>
      </w:ins>
    </w:p>
    <w:p w14:paraId="2AAD13C5" w14:textId="77777777" w:rsidR="00437BF4" w:rsidRDefault="00437BF4" w:rsidP="00437BF4">
      <w:ins w:id="60" w:author="Crosby,Steven" w:date="2022-03-25T14:11:00Z">
        <w:r>
          <w:t xml:space="preserve">          &lt;</w:t>
        </w:r>
      </w:ins>
      <w:proofErr w:type="spellStart"/>
      <w:r>
        <w:t>br</w:t>
      </w:r>
      <w:proofErr w:type="spellEnd"/>
      <w:r>
        <w:t>&gt;</w:t>
      </w:r>
    </w:p>
    <w:p w14:paraId="4CDC3911" w14:textId="21FF51EB" w:rsidR="00437BF4" w:rsidRDefault="004C222E" w:rsidP="00437BF4">
      <w:del w:id="61" w:author="Crosby,Steven" w:date="2022-03-25T14:11:00Z">
        <w:r>
          <w:delText xml:space="preserve">    </w:delText>
        </w:r>
      </w:del>
      <w:r w:rsidR="00437BF4">
        <w:t xml:space="preserve">        &lt;/div&gt;</w:t>
      </w:r>
    </w:p>
    <w:p w14:paraId="37862C79" w14:textId="5AF65D8A" w:rsidR="00437BF4" w:rsidRDefault="004C222E" w:rsidP="00437BF4">
      <w:del w:id="62" w:author="Crosby,Steven" w:date="2022-03-25T14:11:00Z">
        <w:r>
          <w:delText xml:space="preserve">  </w:delText>
        </w:r>
      </w:del>
      <w:r w:rsidR="00437BF4">
        <w:t xml:space="preserve">      &lt;/div&gt;</w:t>
      </w:r>
    </w:p>
    <w:p w14:paraId="3164FBFE" w14:textId="386F67AD" w:rsidR="00437BF4" w:rsidRDefault="004C222E" w:rsidP="00437BF4">
      <w:del w:id="63" w:author="Crosby,Steven" w:date="2022-03-25T14:11:00Z">
        <w:r>
          <w:delText xml:space="preserve">  </w:delText>
        </w:r>
      </w:del>
      <w:r w:rsidR="00437BF4">
        <w:t xml:space="preserve">      &lt;div id="</w:t>
      </w:r>
      <w:proofErr w:type="spellStart"/>
      <w:r w:rsidR="00437BF4">
        <w:t>optionsMenu</w:t>
      </w:r>
      <w:proofErr w:type="spellEnd"/>
      <w:r w:rsidR="00437BF4">
        <w:t>" class="overlay"&gt;</w:t>
      </w:r>
    </w:p>
    <w:p w14:paraId="0A24178B" w14:textId="24E92AF2" w:rsidR="00437BF4" w:rsidRDefault="004C222E" w:rsidP="00437BF4">
      <w:del w:id="64" w:author="Crosby,Steven" w:date="2022-03-25T14:11:00Z">
        <w:r>
          <w:delText xml:space="preserve">    </w:delText>
        </w:r>
      </w:del>
      <w:r w:rsidR="00437BF4">
        <w:t xml:space="preserve">        </w:t>
      </w:r>
      <w:proofErr w:type="gramStart"/>
      <w:r w:rsidR="00437BF4">
        <w:t>&lt;!--</w:t>
      </w:r>
      <w:proofErr w:type="gramEnd"/>
      <w:r w:rsidR="00437BF4">
        <w:t>Settings options go here (volume, etc.)--&gt;</w:t>
      </w:r>
    </w:p>
    <w:p w14:paraId="25A7E1ED" w14:textId="20214A40" w:rsidR="00437BF4" w:rsidRDefault="004C222E" w:rsidP="00437BF4">
      <w:del w:id="65" w:author="Crosby,Steven" w:date="2022-03-25T14:11:00Z">
        <w:r>
          <w:delText xml:space="preserve">    </w:delText>
        </w:r>
      </w:del>
      <w:r w:rsidR="00437BF4">
        <w:t xml:space="preserve">        &lt;div id="Options"&gt;</w:t>
      </w:r>
    </w:p>
    <w:p w14:paraId="3492FDF1" w14:textId="382A45E7" w:rsidR="00437BF4" w:rsidRDefault="004C222E" w:rsidP="00437BF4">
      <w:del w:id="66" w:author="Crosby,Steven" w:date="2022-03-25T14:11:00Z">
        <w:r>
          <w:delText xml:space="preserve">      </w:delText>
        </w:r>
      </w:del>
      <w:r w:rsidR="00437BF4">
        <w:t xml:space="preserve">          &lt;a </w:t>
      </w:r>
      <w:proofErr w:type="spellStart"/>
      <w:r w:rsidR="00437BF4">
        <w:t>href</w:t>
      </w:r>
      <w:proofErr w:type="spellEnd"/>
      <w:r w:rsidR="00437BF4">
        <w:t>="</w:t>
      </w:r>
      <w:proofErr w:type="spellStart"/>
      <w:proofErr w:type="gramStart"/>
      <w:r w:rsidR="00437BF4">
        <w:t>javascript:void</w:t>
      </w:r>
      <w:proofErr w:type="spellEnd"/>
      <w:proofErr w:type="gramEnd"/>
      <w:r w:rsidR="00437BF4">
        <w:t>(0)" class="</w:t>
      </w:r>
      <w:proofErr w:type="spellStart"/>
      <w:r w:rsidR="00437BF4">
        <w:t>closebtn</w:t>
      </w:r>
      <w:proofErr w:type="spellEnd"/>
      <w:r w:rsidR="00437BF4">
        <w:t>" onclick="</w:t>
      </w:r>
      <w:proofErr w:type="spellStart"/>
      <w:r w:rsidR="00437BF4">
        <w:t>closeNav</w:t>
      </w:r>
      <w:proofErr w:type="spellEnd"/>
      <w:r w:rsidR="00437BF4">
        <w:t>()"&gt;&amp;times;&lt;/a&gt;</w:t>
      </w:r>
    </w:p>
    <w:p w14:paraId="0624CCEA" w14:textId="48C881CA" w:rsidR="00437BF4" w:rsidRDefault="004C222E" w:rsidP="00437BF4">
      <w:del w:id="67" w:author="Crosby,Steven" w:date="2022-03-25T14:11:00Z">
        <w:r>
          <w:delText xml:space="preserve">      </w:delText>
        </w:r>
      </w:del>
      <w:r w:rsidR="00437BF4">
        <w:t xml:space="preserve">          &lt;p&gt;Sound FX&lt;/p&gt;</w:t>
      </w:r>
    </w:p>
    <w:p w14:paraId="4CD5CFA0" w14:textId="4F27F82D" w:rsidR="00437BF4" w:rsidRDefault="004C222E" w:rsidP="00437BF4">
      <w:del w:id="68" w:author="Crosby,Steven" w:date="2022-03-25T14:11:00Z">
        <w:r>
          <w:delText xml:space="preserve">      </w:delText>
        </w:r>
      </w:del>
      <w:r w:rsidR="00437BF4">
        <w:t xml:space="preserve">          &lt;button id="</w:t>
      </w:r>
      <w:proofErr w:type="spellStart"/>
      <w:r w:rsidR="00437BF4">
        <w:t>soundSetting</w:t>
      </w:r>
      <w:proofErr w:type="spellEnd"/>
      <w:r w:rsidR="00437BF4">
        <w:t>" onclick="</w:t>
      </w:r>
      <w:proofErr w:type="spellStart"/>
      <w:r w:rsidR="00437BF4">
        <w:t>soundToggle</w:t>
      </w:r>
      <w:proofErr w:type="spellEnd"/>
      <w:r w:rsidR="00437BF4">
        <w:t>()"&gt;I/O&lt;/button&gt;</w:t>
      </w:r>
    </w:p>
    <w:p w14:paraId="418B03D1" w14:textId="4B68AF5D" w:rsidR="00437BF4" w:rsidRDefault="004C222E" w:rsidP="00437BF4">
      <w:del w:id="69" w:author="Crosby,Steven" w:date="2022-03-25T14:11:00Z">
        <w:r>
          <w:delText xml:space="preserve">      </w:delText>
        </w:r>
      </w:del>
      <w:r w:rsidR="00437BF4">
        <w:t xml:space="preserve">          &lt;p&gt;Music&lt;/p&gt;</w:t>
      </w:r>
    </w:p>
    <w:p w14:paraId="0D1E48D6" w14:textId="0A1C5489" w:rsidR="00437BF4" w:rsidRDefault="004C222E" w:rsidP="00437BF4">
      <w:del w:id="70" w:author="Crosby,Steven" w:date="2022-03-25T14:11:00Z">
        <w:r>
          <w:delText xml:space="preserve">      </w:delText>
        </w:r>
      </w:del>
      <w:r w:rsidR="00437BF4">
        <w:t xml:space="preserve">          &lt;button id="</w:t>
      </w:r>
      <w:proofErr w:type="spellStart"/>
      <w:r w:rsidR="00437BF4">
        <w:t>musicSetting</w:t>
      </w:r>
      <w:proofErr w:type="spellEnd"/>
      <w:r w:rsidR="00437BF4">
        <w:t>" onclick="</w:t>
      </w:r>
      <w:proofErr w:type="spellStart"/>
      <w:r w:rsidR="00437BF4">
        <w:t>musicToggle</w:t>
      </w:r>
      <w:proofErr w:type="spellEnd"/>
      <w:r w:rsidR="00437BF4">
        <w:t>()"&gt;I/O&lt;/button&gt;</w:t>
      </w:r>
    </w:p>
    <w:p w14:paraId="5DDD0066" w14:textId="7BE3C5C3" w:rsidR="00437BF4" w:rsidRDefault="004C222E" w:rsidP="00437BF4">
      <w:del w:id="71" w:author="Crosby,Steven" w:date="2022-03-25T14:11:00Z">
        <w:r>
          <w:delText xml:space="preserve">      </w:delText>
        </w:r>
      </w:del>
      <w:r w:rsidR="00437BF4">
        <w:t xml:space="preserve">          &lt;p&gt;</w:t>
      </w:r>
      <w:proofErr w:type="spellStart"/>
      <w:r w:rsidR="00437BF4">
        <w:t>Etc</w:t>
      </w:r>
      <w:proofErr w:type="spellEnd"/>
      <w:r w:rsidR="00437BF4">
        <w:t>&lt;/p&gt;</w:t>
      </w:r>
    </w:p>
    <w:p w14:paraId="02652DEA" w14:textId="24C634E7" w:rsidR="00437BF4" w:rsidRDefault="004C222E" w:rsidP="00437BF4">
      <w:pPr>
        <w:rPr>
          <w:ins w:id="72" w:author="Crosby,Steven" w:date="2022-03-25T14:11:00Z"/>
        </w:rPr>
      </w:pPr>
      <w:del w:id="73" w:author="Crosby,Steven" w:date="2022-03-25T14:11:00Z">
        <w:r>
          <w:delText xml:space="preserve">      </w:delText>
        </w:r>
      </w:del>
      <w:r w:rsidR="00437BF4">
        <w:t xml:space="preserve">          &lt;button type="button" class="Menu" onclick="</w:t>
      </w:r>
      <w:proofErr w:type="spellStart"/>
      <w:r w:rsidR="00437BF4">
        <w:t>closeNav</w:t>
      </w:r>
      <w:proofErr w:type="spellEnd"/>
      <w:del w:id="74" w:author="Crosby,Steven" w:date="2022-03-25T14:11:00Z">
        <w:r>
          <w:delText>()"&gt;&lt;</w:delText>
        </w:r>
      </w:del>
      <w:ins w:id="75" w:author="Crosby,Steven" w:date="2022-03-25T14:11:00Z">
        <w:r w:rsidR="00437BF4">
          <w:t>()"&gt;</w:t>
        </w:r>
      </w:ins>
    </w:p>
    <w:p w14:paraId="7E9F09D9" w14:textId="62E8516A" w:rsidR="00437BF4" w:rsidRDefault="00437BF4" w:rsidP="00437BF4">
      <w:pPr>
        <w:rPr>
          <w:ins w:id="76" w:author="Crosby,Steven" w:date="2022-03-25T14:11:00Z"/>
        </w:rPr>
      </w:pPr>
      <w:ins w:id="77" w:author="Crosby,Steven" w:date="2022-03-25T14:11:00Z">
        <w:r>
          <w:t xml:space="preserve">            &lt;</w:t>
        </w:r>
      </w:ins>
      <w:r>
        <w:t>p&gt;Back&lt;/p</w:t>
      </w:r>
      <w:del w:id="78" w:author="Crosby,Steven" w:date="2022-03-25T14:11:00Z">
        <w:r w:rsidR="004C222E">
          <w:delText>&gt;&lt;/</w:delText>
        </w:r>
      </w:del>
      <w:ins w:id="79" w:author="Crosby,Steven" w:date="2022-03-25T14:11:00Z">
        <w:r>
          <w:t>&gt;</w:t>
        </w:r>
      </w:ins>
    </w:p>
    <w:p w14:paraId="3649D19B" w14:textId="77777777" w:rsidR="00437BF4" w:rsidRDefault="00437BF4" w:rsidP="00437BF4">
      <w:ins w:id="80" w:author="Crosby,Steven" w:date="2022-03-25T14:11:00Z">
        <w:r>
          <w:t xml:space="preserve">          &lt;/</w:t>
        </w:r>
      </w:ins>
      <w:r>
        <w:t>button&gt;</w:t>
      </w:r>
    </w:p>
    <w:p w14:paraId="48FAF6F5" w14:textId="05884500" w:rsidR="00437BF4" w:rsidRDefault="004C222E" w:rsidP="00437BF4">
      <w:del w:id="81" w:author="Crosby,Steven" w:date="2022-03-25T14:11:00Z">
        <w:r>
          <w:delText xml:space="preserve">    </w:delText>
        </w:r>
      </w:del>
      <w:r w:rsidR="00437BF4">
        <w:t xml:space="preserve">        &lt;/div&gt;</w:t>
      </w:r>
    </w:p>
    <w:p w14:paraId="5EE0F210" w14:textId="57CBBD48" w:rsidR="00437BF4" w:rsidRDefault="004C222E" w:rsidP="00437BF4">
      <w:del w:id="82" w:author="Crosby,Steven" w:date="2022-03-25T14:11:00Z">
        <w:r>
          <w:delText xml:space="preserve">  </w:delText>
        </w:r>
      </w:del>
      <w:r w:rsidR="00437BF4">
        <w:t xml:space="preserve">      &lt;/div&gt;</w:t>
      </w:r>
    </w:p>
    <w:p w14:paraId="76B34094" w14:textId="3E295A68" w:rsidR="00437BF4" w:rsidRDefault="004C222E" w:rsidP="00437BF4">
      <w:del w:id="83" w:author="Crosby,Steven" w:date="2022-03-25T14:11:00Z">
        <w:r>
          <w:delText xml:space="preserve">  </w:delText>
        </w:r>
      </w:del>
      <w:r w:rsidR="00437BF4">
        <w:t xml:space="preserve">      &lt;div id="</w:t>
      </w:r>
      <w:proofErr w:type="spellStart"/>
      <w:r w:rsidR="00437BF4">
        <w:t>pauseMenu</w:t>
      </w:r>
      <w:proofErr w:type="spellEnd"/>
      <w:r w:rsidR="00437BF4">
        <w:t>" class="overlay"&gt;</w:t>
      </w:r>
    </w:p>
    <w:p w14:paraId="55C155C4" w14:textId="537E2D29" w:rsidR="00437BF4" w:rsidRDefault="004C222E" w:rsidP="00437BF4">
      <w:del w:id="84" w:author="Crosby,Steven" w:date="2022-03-25T14:11:00Z">
        <w:r>
          <w:delText xml:space="preserve">    </w:delText>
        </w:r>
      </w:del>
      <w:r w:rsidR="00437BF4">
        <w:t xml:space="preserve">        </w:t>
      </w:r>
      <w:proofErr w:type="gramStart"/>
      <w:r w:rsidR="00437BF4">
        <w:t>&lt;!--</w:t>
      </w:r>
      <w:proofErr w:type="gramEnd"/>
      <w:r w:rsidR="00437BF4">
        <w:t>Pause options go here--&gt;</w:t>
      </w:r>
    </w:p>
    <w:p w14:paraId="75041E89" w14:textId="2A974E85" w:rsidR="00437BF4" w:rsidRDefault="004C222E" w:rsidP="00437BF4">
      <w:del w:id="85" w:author="Crosby,Steven" w:date="2022-03-25T14:11:00Z">
        <w:r>
          <w:delText xml:space="preserve">        </w:delText>
        </w:r>
      </w:del>
      <w:r w:rsidR="00437BF4">
        <w:t xml:space="preserve">        &lt;a </w:t>
      </w:r>
      <w:proofErr w:type="spellStart"/>
      <w:r w:rsidR="00437BF4">
        <w:t>href</w:t>
      </w:r>
      <w:proofErr w:type="spellEnd"/>
      <w:r w:rsidR="00437BF4">
        <w:t>="</w:t>
      </w:r>
      <w:proofErr w:type="spellStart"/>
      <w:proofErr w:type="gramStart"/>
      <w:r w:rsidR="00437BF4">
        <w:t>javascript:void</w:t>
      </w:r>
      <w:proofErr w:type="spellEnd"/>
      <w:proofErr w:type="gramEnd"/>
      <w:r w:rsidR="00437BF4">
        <w:t>(0)" class="</w:t>
      </w:r>
      <w:proofErr w:type="spellStart"/>
      <w:r w:rsidR="00437BF4">
        <w:t>closebtn</w:t>
      </w:r>
      <w:proofErr w:type="spellEnd"/>
      <w:r w:rsidR="00437BF4">
        <w:t>" onclick="</w:t>
      </w:r>
      <w:proofErr w:type="spellStart"/>
      <w:r w:rsidR="00437BF4">
        <w:t>closePause</w:t>
      </w:r>
      <w:proofErr w:type="spellEnd"/>
      <w:r w:rsidR="00437BF4">
        <w:t>()"&gt;&amp;times;&lt;/a&gt;</w:t>
      </w:r>
    </w:p>
    <w:p w14:paraId="3A1461E9" w14:textId="27DD5AEF" w:rsidR="00437BF4" w:rsidRDefault="004C222E" w:rsidP="00437BF4">
      <w:pPr>
        <w:rPr>
          <w:ins w:id="86" w:author="Crosby,Steven" w:date="2022-03-25T14:11:00Z"/>
        </w:rPr>
      </w:pPr>
      <w:del w:id="87" w:author="Crosby,Steven" w:date="2022-03-25T14:11:00Z">
        <w:r>
          <w:delText xml:space="preserve">        </w:delText>
        </w:r>
      </w:del>
      <w:r w:rsidR="00437BF4">
        <w:t xml:space="preserve">        &lt;button type="button" class="Menu" onclick="</w:t>
      </w:r>
      <w:proofErr w:type="spellStart"/>
      <w:r w:rsidR="00437BF4">
        <w:t>closePause</w:t>
      </w:r>
      <w:proofErr w:type="spellEnd"/>
      <w:del w:id="88" w:author="Crosby,Steven" w:date="2022-03-25T14:11:00Z">
        <w:r>
          <w:delText>()"&gt;&lt;</w:delText>
        </w:r>
      </w:del>
      <w:ins w:id="89" w:author="Crosby,Steven" w:date="2022-03-25T14:11:00Z">
        <w:r w:rsidR="00437BF4">
          <w:t>()"&gt;</w:t>
        </w:r>
      </w:ins>
    </w:p>
    <w:p w14:paraId="3AFCF01A" w14:textId="71F64954" w:rsidR="00437BF4" w:rsidRDefault="00437BF4" w:rsidP="00437BF4">
      <w:pPr>
        <w:rPr>
          <w:ins w:id="90" w:author="Crosby,Steven" w:date="2022-03-25T14:11:00Z"/>
        </w:rPr>
      </w:pPr>
      <w:ins w:id="91" w:author="Crosby,Steven" w:date="2022-03-25T14:11:00Z">
        <w:r>
          <w:t xml:space="preserve">          &lt;</w:t>
        </w:r>
      </w:ins>
      <w:r>
        <w:t>p&gt;Resume Game&lt;/p</w:t>
      </w:r>
      <w:del w:id="92" w:author="Crosby,Steven" w:date="2022-03-25T14:11:00Z">
        <w:r w:rsidR="004C222E">
          <w:delText>&gt;&lt;/</w:delText>
        </w:r>
      </w:del>
      <w:ins w:id="93" w:author="Crosby,Steven" w:date="2022-03-25T14:11:00Z">
        <w:r>
          <w:t>&gt;</w:t>
        </w:r>
      </w:ins>
    </w:p>
    <w:p w14:paraId="1493E1BA" w14:textId="106818CD" w:rsidR="00437BF4" w:rsidRDefault="00437BF4" w:rsidP="00437BF4">
      <w:pPr>
        <w:rPr>
          <w:ins w:id="94" w:author="Crosby,Steven" w:date="2022-03-25T14:11:00Z"/>
        </w:rPr>
      </w:pPr>
      <w:ins w:id="95" w:author="Crosby,Steven" w:date="2022-03-25T14:11:00Z">
        <w:r>
          <w:t xml:space="preserve">        &lt;/</w:t>
        </w:r>
      </w:ins>
      <w:r>
        <w:t>button</w:t>
      </w:r>
      <w:del w:id="96" w:author="Crosby,Steven" w:date="2022-03-25T14:11:00Z">
        <w:r w:rsidR="004C222E">
          <w:delText>&gt;&lt;</w:delText>
        </w:r>
      </w:del>
      <w:ins w:id="97" w:author="Crosby,Steven" w:date="2022-03-25T14:11:00Z">
        <w:r>
          <w:t>&gt;</w:t>
        </w:r>
      </w:ins>
    </w:p>
    <w:p w14:paraId="08474C9A" w14:textId="77777777" w:rsidR="00437BF4" w:rsidRDefault="00437BF4" w:rsidP="00437BF4">
      <w:ins w:id="98" w:author="Crosby,Steven" w:date="2022-03-25T14:11:00Z">
        <w:r>
          <w:t xml:space="preserve">        &lt;</w:t>
        </w:r>
      </w:ins>
      <w:proofErr w:type="spellStart"/>
      <w:r>
        <w:t>br</w:t>
      </w:r>
      <w:proofErr w:type="spellEnd"/>
      <w:r>
        <w:t>&gt;</w:t>
      </w:r>
    </w:p>
    <w:p w14:paraId="325273FB" w14:textId="0D97069C" w:rsidR="00437BF4" w:rsidRDefault="004C222E" w:rsidP="00437BF4">
      <w:pPr>
        <w:rPr>
          <w:ins w:id="99" w:author="Crosby,Steven" w:date="2022-03-25T14:11:00Z"/>
        </w:rPr>
      </w:pPr>
      <w:del w:id="100" w:author="Crosby,Steven" w:date="2022-03-25T14:11:00Z">
        <w:r>
          <w:delText xml:space="preserve">        </w:delText>
        </w:r>
      </w:del>
      <w:r w:rsidR="00437BF4">
        <w:t xml:space="preserve">        &lt;button class="menu" onclick="</w:t>
      </w:r>
      <w:proofErr w:type="spellStart"/>
      <w:r w:rsidR="00437BF4">
        <w:t>openNav</w:t>
      </w:r>
      <w:proofErr w:type="spellEnd"/>
      <w:r w:rsidR="00437BF4">
        <w:t>()"&gt;Options&lt;/button</w:t>
      </w:r>
      <w:del w:id="101" w:author="Crosby,Steven" w:date="2022-03-25T14:11:00Z">
        <w:r>
          <w:delText>&gt;&lt;</w:delText>
        </w:r>
      </w:del>
      <w:ins w:id="102" w:author="Crosby,Steven" w:date="2022-03-25T14:11:00Z">
        <w:r w:rsidR="00437BF4">
          <w:t>&gt;</w:t>
        </w:r>
      </w:ins>
    </w:p>
    <w:p w14:paraId="20383B54" w14:textId="77777777" w:rsidR="00437BF4" w:rsidRDefault="00437BF4" w:rsidP="00437BF4">
      <w:ins w:id="103" w:author="Crosby,Steven" w:date="2022-03-25T14:11:00Z">
        <w:r>
          <w:t xml:space="preserve">        &lt;</w:t>
        </w:r>
      </w:ins>
      <w:proofErr w:type="spellStart"/>
      <w:r>
        <w:t>br</w:t>
      </w:r>
      <w:proofErr w:type="spellEnd"/>
      <w:r>
        <w:t>&gt;</w:t>
      </w:r>
    </w:p>
    <w:p w14:paraId="2848C282" w14:textId="75E54E48" w:rsidR="00437BF4" w:rsidRDefault="004C222E" w:rsidP="00437BF4">
      <w:del w:id="104" w:author="Crosby,Steven" w:date="2022-03-25T14:11:00Z">
        <w:r>
          <w:delText xml:space="preserve">        </w:delText>
        </w:r>
      </w:del>
      <w:r w:rsidR="00437BF4">
        <w:t xml:space="preserve">        &lt;button type="button" onclick="</w:t>
      </w:r>
      <w:proofErr w:type="spellStart"/>
      <w:proofErr w:type="gramStart"/>
      <w:r w:rsidR="00437BF4">
        <w:t>openMenu</w:t>
      </w:r>
      <w:proofErr w:type="spellEnd"/>
      <w:r w:rsidR="00437BF4">
        <w:t>(</w:t>
      </w:r>
      <w:proofErr w:type="gramEnd"/>
      <w:r w:rsidR="00437BF4">
        <w:t>)"&gt;Main Menu&lt;/button&gt;</w:t>
      </w:r>
    </w:p>
    <w:p w14:paraId="0A5AC986" w14:textId="78F92886" w:rsidR="00437BF4" w:rsidRDefault="004C222E" w:rsidP="00437BF4">
      <w:del w:id="105" w:author="Crosby,Steven" w:date="2022-03-25T14:11:00Z">
        <w:r>
          <w:delText xml:space="preserve">  </w:delText>
        </w:r>
      </w:del>
      <w:r w:rsidR="00437BF4">
        <w:t xml:space="preserve">      &lt;/div&gt;</w:t>
      </w:r>
    </w:p>
    <w:p w14:paraId="57F1DA6B" w14:textId="09948D00" w:rsidR="00437BF4" w:rsidRDefault="004C222E" w:rsidP="00437BF4">
      <w:del w:id="106" w:author="Crosby,Steven" w:date="2022-03-25T14:11:00Z">
        <w:r>
          <w:delText xml:space="preserve">  </w:delText>
        </w:r>
      </w:del>
      <w:r w:rsidR="00437BF4">
        <w:t xml:space="preserve">      &lt;div id="</w:t>
      </w:r>
      <w:proofErr w:type="spellStart"/>
      <w:r w:rsidR="00437BF4">
        <w:t>scoresTable</w:t>
      </w:r>
      <w:proofErr w:type="spellEnd"/>
      <w:r w:rsidR="00437BF4">
        <w:t>" class="overlay"&gt;</w:t>
      </w:r>
    </w:p>
    <w:p w14:paraId="7455124F" w14:textId="22F1F744" w:rsidR="00437BF4" w:rsidRDefault="004C222E" w:rsidP="00437BF4">
      <w:del w:id="107" w:author="Crosby,Steven" w:date="2022-03-25T14:11:00Z">
        <w:r>
          <w:delText xml:space="preserve">    </w:delText>
        </w:r>
      </w:del>
      <w:r w:rsidR="00437BF4">
        <w:t xml:space="preserve">        </w:t>
      </w:r>
      <w:proofErr w:type="gramStart"/>
      <w:r w:rsidR="00437BF4">
        <w:t>&lt;!--</w:t>
      </w:r>
      <w:proofErr w:type="gramEnd"/>
      <w:r w:rsidR="00437BF4">
        <w:t>Scores Table goes here--&gt;</w:t>
      </w:r>
    </w:p>
    <w:p w14:paraId="7EAC5FED" w14:textId="37A7C35F" w:rsidR="00437BF4" w:rsidRDefault="004C222E" w:rsidP="00437BF4">
      <w:del w:id="108" w:author="Crosby,Steven" w:date="2022-03-25T14:11:00Z">
        <w:r>
          <w:delText xml:space="preserve">        </w:delText>
        </w:r>
      </w:del>
      <w:r w:rsidR="00437BF4">
        <w:t xml:space="preserve">        &lt;a </w:t>
      </w:r>
      <w:proofErr w:type="spellStart"/>
      <w:r w:rsidR="00437BF4">
        <w:t>href</w:t>
      </w:r>
      <w:proofErr w:type="spellEnd"/>
      <w:r w:rsidR="00437BF4">
        <w:t>="</w:t>
      </w:r>
      <w:proofErr w:type="spellStart"/>
      <w:proofErr w:type="gramStart"/>
      <w:r w:rsidR="00437BF4">
        <w:t>javascript:void</w:t>
      </w:r>
      <w:proofErr w:type="spellEnd"/>
      <w:proofErr w:type="gramEnd"/>
      <w:r w:rsidR="00437BF4">
        <w:t>(0)" class="</w:t>
      </w:r>
      <w:proofErr w:type="spellStart"/>
      <w:r w:rsidR="00437BF4">
        <w:t>closebtn</w:t>
      </w:r>
      <w:proofErr w:type="spellEnd"/>
      <w:r w:rsidR="00437BF4">
        <w:t>" onclick="</w:t>
      </w:r>
      <w:proofErr w:type="spellStart"/>
      <w:r w:rsidR="00437BF4">
        <w:t>closeScores</w:t>
      </w:r>
      <w:proofErr w:type="spellEnd"/>
      <w:r w:rsidR="00437BF4">
        <w:t>()"&gt;&amp;times;&lt;/a&gt;</w:t>
      </w:r>
    </w:p>
    <w:p w14:paraId="35E8F16C" w14:textId="0121472F" w:rsidR="00437BF4" w:rsidRDefault="004C222E" w:rsidP="00437BF4">
      <w:del w:id="109" w:author="Crosby,Steven" w:date="2022-03-25T14:11:00Z">
        <w:r>
          <w:delText xml:space="preserve">        </w:delText>
        </w:r>
      </w:del>
      <w:r w:rsidR="00437BF4">
        <w:t xml:space="preserve">        &lt;</w:t>
      </w:r>
      <w:proofErr w:type="spellStart"/>
      <w:r w:rsidR="00437BF4">
        <w:t>fieldset</w:t>
      </w:r>
      <w:proofErr w:type="spellEnd"/>
      <w:r w:rsidR="00437BF4">
        <w:t xml:space="preserve"> id</w:t>
      </w:r>
      <w:del w:id="110" w:author="Crosby,Steven" w:date="2022-03-25T14:11:00Z">
        <w:r>
          <w:delText xml:space="preserve"> </w:delText>
        </w:r>
      </w:del>
      <w:r w:rsidR="00437BF4">
        <w:t>="</w:t>
      </w:r>
      <w:proofErr w:type="spellStart"/>
      <w:r w:rsidR="00437BF4">
        <w:t>entryScore</w:t>
      </w:r>
      <w:proofErr w:type="spellEnd"/>
      <w:r w:rsidR="00437BF4">
        <w:t>"&gt;</w:t>
      </w:r>
    </w:p>
    <w:p w14:paraId="44828C7C" w14:textId="74B4996F" w:rsidR="00437BF4" w:rsidRDefault="004C222E" w:rsidP="00437BF4">
      <w:del w:id="111" w:author="Crosby,Steven" w:date="2022-03-25T14:11:00Z">
        <w:r>
          <w:delText xml:space="preserve">          </w:delText>
        </w:r>
      </w:del>
      <w:r w:rsidR="00437BF4">
        <w:t xml:space="preserve">          &lt;legend&gt;Insert Name&lt;/legend&gt;</w:t>
      </w:r>
    </w:p>
    <w:p w14:paraId="5F543920" w14:textId="4F6F1C7A" w:rsidR="00437BF4" w:rsidRDefault="004C222E" w:rsidP="00437BF4">
      <w:del w:id="112" w:author="Crosby,Steven" w:date="2022-03-25T14:11:00Z">
        <w:r>
          <w:delText xml:space="preserve">          </w:delText>
        </w:r>
      </w:del>
      <w:r w:rsidR="00437BF4">
        <w:t xml:space="preserve">          &lt;input id="</w:t>
      </w:r>
      <w:proofErr w:type="spellStart"/>
      <w:r w:rsidR="00437BF4">
        <w:t>plName</w:t>
      </w:r>
      <w:proofErr w:type="spellEnd"/>
      <w:r w:rsidR="00437BF4">
        <w:t>" type="text" placeholder="Enter Name Here"&gt;</w:t>
      </w:r>
    </w:p>
    <w:p w14:paraId="74A461F0" w14:textId="77777777" w:rsidR="004C222E" w:rsidRDefault="004C222E" w:rsidP="004C222E">
      <w:pPr>
        <w:rPr>
          <w:del w:id="113" w:author="Crosby,Steven" w:date="2022-03-25T14:11:00Z"/>
        </w:rPr>
      </w:pPr>
    </w:p>
    <w:p w14:paraId="3D2076CA" w14:textId="614E2A6C" w:rsidR="00437BF4" w:rsidRDefault="004C222E" w:rsidP="00437BF4">
      <w:del w:id="114" w:author="Crosby,Steven" w:date="2022-03-25T14:11:00Z">
        <w:r>
          <w:delText xml:space="preserve">          </w:delText>
        </w:r>
      </w:del>
      <w:r w:rsidR="00437BF4">
        <w:t xml:space="preserve">          &lt;input type="submit" value="Submit</w:t>
      </w:r>
      <w:ins w:id="115" w:author="Crosby,Steven" w:date="2022-03-25T14:11:00Z">
        <w:r w:rsidR="00437BF4">
          <w:t xml:space="preserve"> Name</w:t>
        </w:r>
      </w:ins>
      <w:r w:rsidR="00437BF4">
        <w:t>" id="</w:t>
      </w:r>
      <w:proofErr w:type="spellStart"/>
      <w:r w:rsidR="00437BF4">
        <w:t>submitButton</w:t>
      </w:r>
      <w:proofErr w:type="spellEnd"/>
      <w:r w:rsidR="00437BF4">
        <w:t>"&gt;</w:t>
      </w:r>
    </w:p>
    <w:p w14:paraId="2179E805" w14:textId="0EBE635A" w:rsidR="00437BF4" w:rsidRDefault="004C222E" w:rsidP="00437BF4">
      <w:pPr>
        <w:rPr>
          <w:ins w:id="116" w:author="Crosby,Steven" w:date="2022-03-25T14:11:00Z"/>
        </w:rPr>
      </w:pPr>
      <w:del w:id="117" w:author="Crosby,Steven" w:date="2022-03-25T14:11:00Z">
        <w:r>
          <w:delText xml:space="preserve">          </w:delText>
        </w:r>
      </w:del>
      <w:ins w:id="118" w:author="Crosby,Steven" w:date="2022-03-25T14:11:00Z">
        <w:r w:rsidR="00437BF4">
          <w:t xml:space="preserve">          &lt;button id="refresh" style="background: </w:t>
        </w:r>
        <w:proofErr w:type="spellStart"/>
        <w:proofErr w:type="gramStart"/>
        <w:r w:rsidR="00437BF4">
          <w:t>url</w:t>
        </w:r>
        <w:proofErr w:type="spellEnd"/>
        <w:r w:rsidR="00437BF4">
          <w:t>(</w:t>
        </w:r>
        <w:proofErr w:type="gramEnd"/>
        <w:r w:rsidR="00437BF4">
          <w:t>Random.png) no-repeat center;" class="choice"&gt;Confirm&lt;/button&gt;</w:t>
        </w:r>
      </w:ins>
    </w:p>
    <w:p w14:paraId="5CC6C9FA" w14:textId="77777777" w:rsidR="00437BF4" w:rsidRDefault="00437BF4" w:rsidP="00437BF4">
      <w:pPr>
        <w:rPr>
          <w:ins w:id="119" w:author="Crosby,Steven" w:date="2022-03-25T14:11:00Z"/>
        </w:rPr>
      </w:pPr>
      <w:ins w:id="120" w:author="Crosby,Steven" w:date="2022-03-25T14:11:00Z">
        <w:r>
          <w:t xml:space="preserve">          &lt;button id="score" style="background: </w:t>
        </w:r>
        <w:proofErr w:type="spellStart"/>
        <w:proofErr w:type="gramStart"/>
        <w:r>
          <w:t>url</w:t>
        </w:r>
        <w:proofErr w:type="spellEnd"/>
        <w:r>
          <w:t>(</w:t>
        </w:r>
        <w:proofErr w:type="gramEnd"/>
        <w:r>
          <w:t>Random.png) no-repeat center;" class="choice"&gt;View High Scores&lt;/button&gt;</w:t>
        </w:r>
      </w:ins>
    </w:p>
    <w:p w14:paraId="513F6492" w14:textId="77777777" w:rsidR="00437BF4" w:rsidRDefault="00437BF4" w:rsidP="00437BF4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38F63FAC" w14:textId="77777777" w:rsidR="004C222E" w:rsidRDefault="004C222E" w:rsidP="004C222E">
      <w:pPr>
        <w:rPr>
          <w:del w:id="121" w:author="Crosby,Steven" w:date="2022-03-25T14:11:00Z"/>
        </w:rPr>
      </w:pPr>
    </w:p>
    <w:p w14:paraId="08020C56" w14:textId="59F58A5E" w:rsidR="00437BF4" w:rsidRDefault="004C222E" w:rsidP="00437BF4">
      <w:del w:id="122" w:author="Crosby,Steven" w:date="2022-03-25T14:11:00Z">
        <w:r>
          <w:delText xml:space="preserve">          </w:delText>
        </w:r>
      </w:del>
      <w:r w:rsidR="00437BF4">
        <w:t xml:space="preserve">        &lt;</w:t>
      </w:r>
      <w:proofErr w:type="spellStart"/>
      <w:r w:rsidR="00437BF4">
        <w:t>fieldset</w:t>
      </w:r>
      <w:proofErr w:type="spellEnd"/>
      <w:r w:rsidR="00437BF4">
        <w:t xml:space="preserve"> id="</w:t>
      </w:r>
      <w:proofErr w:type="spellStart"/>
      <w:r w:rsidR="00437BF4">
        <w:t>displayScore</w:t>
      </w:r>
      <w:proofErr w:type="spellEnd"/>
      <w:r w:rsidR="00437BF4">
        <w:t>"&gt;</w:t>
      </w:r>
    </w:p>
    <w:p w14:paraId="519FE3CE" w14:textId="3BCA0CAB" w:rsidR="00437BF4" w:rsidRDefault="004C222E" w:rsidP="00437BF4">
      <w:del w:id="123" w:author="Crosby,Steven" w:date="2022-03-25T14:11:00Z">
        <w:r>
          <w:delText xml:space="preserve">           </w:delText>
        </w:r>
      </w:del>
      <w:r w:rsidR="00437BF4">
        <w:t xml:space="preserve">          &lt;legend&gt;RECENT SCORES&lt;/legend&gt;</w:t>
      </w:r>
    </w:p>
    <w:p w14:paraId="7DF3483F" w14:textId="77777777" w:rsidR="00437BF4" w:rsidRDefault="00437BF4" w:rsidP="00437BF4">
      <w:pPr>
        <w:rPr>
          <w:ins w:id="124" w:author="Crosby,Steven" w:date="2022-03-25T14:11:00Z"/>
        </w:rPr>
      </w:pPr>
      <w:r>
        <w:t xml:space="preserve">          </w:t>
      </w:r>
      <w:ins w:id="125" w:author="Crosby,Steven" w:date="2022-03-25T14:11:00Z">
        <w:r>
          <w:t>&lt;</w:t>
        </w:r>
        <w:proofErr w:type="spellStart"/>
        <w:r>
          <w:t>ol</w:t>
        </w:r>
        <w:proofErr w:type="spellEnd"/>
        <w:r>
          <w:t xml:space="preserve"> id='list'&gt;</w:t>
        </w:r>
      </w:ins>
    </w:p>
    <w:p w14:paraId="7927A719" w14:textId="77777777" w:rsidR="00437BF4" w:rsidRDefault="00437BF4" w:rsidP="00437BF4">
      <w:pPr>
        <w:rPr>
          <w:ins w:id="126" w:author="Crosby,Steven" w:date="2022-03-25T14:11:00Z"/>
        </w:rPr>
      </w:pPr>
      <w:ins w:id="127" w:author="Crosby,Steven" w:date="2022-03-25T14:11:00Z">
        <w:r>
          <w:t xml:space="preserve">            &lt;li&gt;</w:t>
        </w:r>
      </w:ins>
    </w:p>
    <w:p w14:paraId="014260FF" w14:textId="77777777" w:rsidR="00437BF4" w:rsidRDefault="00437BF4" w:rsidP="00437BF4">
      <w:pPr>
        <w:rPr>
          <w:ins w:id="128" w:author="Crosby,Steven" w:date="2022-03-25T14:11:00Z"/>
        </w:rPr>
      </w:pPr>
      <w:ins w:id="129" w:author="Crosby,Steven" w:date="2022-03-25T14:11:00Z">
        <w:r>
          <w:t xml:space="preserve">              &lt;</w:t>
        </w:r>
        <w:proofErr w:type="gramStart"/>
        <w:r>
          <w:t>a</w:t>
        </w:r>
        <w:proofErr w:type="gramEnd"/>
        <w:r>
          <w:t xml:space="preserve"> id="link1"&gt;No High Score set&lt;/a&gt;</w:t>
        </w:r>
      </w:ins>
    </w:p>
    <w:p w14:paraId="6A8FD44D" w14:textId="77777777" w:rsidR="00437BF4" w:rsidRDefault="00437BF4" w:rsidP="00437BF4">
      <w:pPr>
        <w:rPr>
          <w:ins w:id="130" w:author="Crosby,Steven" w:date="2022-03-25T14:11:00Z"/>
        </w:rPr>
      </w:pPr>
      <w:ins w:id="131" w:author="Crosby,Steven" w:date="2022-03-25T14:11:00Z">
        <w:r>
          <w:t xml:space="preserve">            &lt;/li&gt;</w:t>
        </w:r>
      </w:ins>
    </w:p>
    <w:p w14:paraId="2AD07A9F" w14:textId="77777777" w:rsidR="00437BF4" w:rsidRDefault="00437BF4" w:rsidP="00437BF4">
      <w:pPr>
        <w:rPr>
          <w:ins w:id="132" w:author="Crosby,Steven" w:date="2022-03-25T14:11:00Z"/>
        </w:rPr>
      </w:pPr>
      <w:ins w:id="133" w:author="Crosby,Steven" w:date="2022-03-25T14:11:00Z">
        <w:r>
          <w:t xml:space="preserve">            &lt;li&gt;</w:t>
        </w:r>
      </w:ins>
    </w:p>
    <w:p w14:paraId="1AFCF33D" w14:textId="77777777" w:rsidR="00437BF4" w:rsidRDefault="00437BF4" w:rsidP="00437BF4">
      <w:pPr>
        <w:rPr>
          <w:ins w:id="134" w:author="Crosby,Steven" w:date="2022-03-25T14:11:00Z"/>
        </w:rPr>
      </w:pPr>
      <w:ins w:id="135" w:author="Crosby,Steven" w:date="2022-03-25T14:11:00Z">
        <w:r>
          <w:t xml:space="preserve">              &lt;</w:t>
        </w:r>
        <w:proofErr w:type="gramStart"/>
        <w:r>
          <w:t>a</w:t>
        </w:r>
        <w:proofErr w:type="gramEnd"/>
        <w:r>
          <w:t xml:space="preserve"> id="link2"&gt;No High Score set&lt;/a&gt;</w:t>
        </w:r>
      </w:ins>
    </w:p>
    <w:p w14:paraId="750C3DF4" w14:textId="77777777" w:rsidR="00437BF4" w:rsidRDefault="00437BF4" w:rsidP="00437BF4">
      <w:pPr>
        <w:rPr>
          <w:ins w:id="136" w:author="Crosby,Steven" w:date="2022-03-25T14:11:00Z"/>
        </w:rPr>
      </w:pPr>
      <w:ins w:id="137" w:author="Crosby,Steven" w:date="2022-03-25T14:11:00Z">
        <w:r>
          <w:t xml:space="preserve">            &lt;/li&gt;</w:t>
        </w:r>
      </w:ins>
    </w:p>
    <w:p w14:paraId="71B1AED3" w14:textId="77777777" w:rsidR="00437BF4" w:rsidRDefault="00437BF4" w:rsidP="00437BF4">
      <w:pPr>
        <w:rPr>
          <w:ins w:id="138" w:author="Crosby,Steven" w:date="2022-03-25T14:11:00Z"/>
        </w:rPr>
      </w:pPr>
      <w:ins w:id="139" w:author="Crosby,Steven" w:date="2022-03-25T14:11:00Z">
        <w:r>
          <w:t xml:space="preserve">            &lt;li&gt;</w:t>
        </w:r>
      </w:ins>
    </w:p>
    <w:p w14:paraId="488CD827" w14:textId="77777777" w:rsidR="00437BF4" w:rsidRDefault="00437BF4" w:rsidP="00437BF4">
      <w:pPr>
        <w:rPr>
          <w:ins w:id="140" w:author="Crosby,Steven" w:date="2022-03-25T14:11:00Z"/>
        </w:rPr>
      </w:pPr>
      <w:ins w:id="141" w:author="Crosby,Steven" w:date="2022-03-25T14:11:00Z">
        <w:r>
          <w:t xml:space="preserve">              &lt;</w:t>
        </w:r>
        <w:proofErr w:type="gramStart"/>
        <w:r>
          <w:t>a</w:t>
        </w:r>
        <w:proofErr w:type="gramEnd"/>
        <w:r>
          <w:t xml:space="preserve"> id="link3"&gt;No High Score set&lt;/a&gt;</w:t>
        </w:r>
      </w:ins>
    </w:p>
    <w:p w14:paraId="5E4D219D" w14:textId="77777777" w:rsidR="00437BF4" w:rsidRDefault="00437BF4" w:rsidP="00437BF4">
      <w:pPr>
        <w:rPr>
          <w:ins w:id="142" w:author="Crosby,Steven" w:date="2022-03-25T14:11:00Z"/>
        </w:rPr>
      </w:pPr>
      <w:ins w:id="143" w:author="Crosby,Steven" w:date="2022-03-25T14:11:00Z">
        <w:r>
          <w:t xml:space="preserve">            &lt;/li&gt;</w:t>
        </w:r>
      </w:ins>
    </w:p>
    <w:p w14:paraId="500F6EE2" w14:textId="77777777" w:rsidR="00437BF4" w:rsidRDefault="00437BF4" w:rsidP="00437BF4">
      <w:pPr>
        <w:rPr>
          <w:ins w:id="144" w:author="Crosby,Steven" w:date="2022-03-25T14:11:00Z"/>
        </w:rPr>
      </w:pPr>
      <w:ins w:id="145" w:author="Crosby,Steven" w:date="2022-03-25T14:11:00Z">
        <w:r>
          <w:t xml:space="preserve">            &lt;li&gt;</w:t>
        </w:r>
      </w:ins>
    </w:p>
    <w:p w14:paraId="7B1DAEB0" w14:textId="77777777" w:rsidR="00437BF4" w:rsidRDefault="00437BF4" w:rsidP="00437BF4">
      <w:pPr>
        <w:rPr>
          <w:ins w:id="146" w:author="Crosby,Steven" w:date="2022-03-25T14:11:00Z"/>
        </w:rPr>
      </w:pPr>
      <w:ins w:id="147" w:author="Crosby,Steven" w:date="2022-03-25T14:11:00Z">
        <w:r>
          <w:t xml:space="preserve">              &lt;</w:t>
        </w:r>
        <w:proofErr w:type="gramStart"/>
        <w:r>
          <w:t>a</w:t>
        </w:r>
        <w:proofErr w:type="gramEnd"/>
        <w:r>
          <w:t xml:space="preserve"> id="link4"&gt;No High Score set&lt;/a&gt;</w:t>
        </w:r>
      </w:ins>
    </w:p>
    <w:p w14:paraId="3CC386EE" w14:textId="77777777" w:rsidR="00437BF4" w:rsidRDefault="00437BF4" w:rsidP="00437BF4">
      <w:pPr>
        <w:rPr>
          <w:ins w:id="148" w:author="Crosby,Steven" w:date="2022-03-25T14:11:00Z"/>
        </w:rPr>
      </w:pPr>
      <w:ins w:id="149" w:author="Crosby,Steven" w:date="2022-03-25T14:11:00Z">
        <w:r>
          <w:t xml:space="preserve">            &lt;/li&gt;</w:t>
        </w:r>
      </w:ins>
    </w:p>
    <w:p w14:paraId="341C2F01" w14:textId="77777777" w:rsidR="00437BF4" w:rsidRDefault="00437BF4" w:rsidP="00437BF4">
      <w:pPr>
        <w:rPr>
          <w:ins w:id="150" w:author="Crosby,Steven" w:date="2022-03-25T14:11:00Z"/>
        </w:rPr>
      </w:pPr>
      <w:ins w:id="151" w:author="Crosby,Steven" w:date="2022-03-25T14:11:00Z">
        <w:r>
          <w:t xml:space="preserve">            &lt;li&gt;</w:t>
        </w:r>
      </w:ins>
    </w:p>
    <w:p w14:paraId="38440B56" w14:textId="77777777" w:rsidR="00437BF4" w:rsidRDefault="00437BF4" w:rsidP="00437BF4">
      <w:pPr>
        <w:rPr>
          <w:ins w:id="152" w:author="Crosby,Steven" w:date="2022-03-25T14:11:00Z"/>
        </w:rPr>
      </w:pPr>
      <w:ins w:id="153" w:author="Crosby,Steven" w:date="2022-03-25T14:11:00Z">
        <w:r>
          <w:t xml:space="preserve">              &lt;</w:t>
        </w:r>
        <w:proofErr w:type="gramStart"/>
        <w:r>
          <w:t>a</w:t>
        </w:r>
        <w:proofErr w:type="gramEnd"/>
        <w:r>
          <w:t xml:space="preserve"> id="link5"&gt;No High Score set&lt;/a&gt;</w:t>
        </w:r>
      </w:ins>
    </w:p>
    <w:p w14:paraId="2573B125" w14:textId="77777777" w:rsidR="00437BF4" w:rsidRDefault="00437BF4" w:rsidP="00437BF4">
      <w:pPr>
        <w:rPr>
          <w:ins w:id="154" w:author="Crosby,Steven" w:date="2022-03-25T14:11:00Z"/>
        </w:rPr>
      </w:pPr>
      <w:ins w:id="155" w:author="Crosby,Steven" w:date="2022-03-25T14:11:00Z">
        <w:r>
          <w:t xml:space="preserve">            &lt;/li&gt;</w:t>
        </w:r>
      </w:ins>
    </w:p>
    <w:p w14:paraId="625F962E" w14:textId="77777777" w:rsidR="00437BF4" w:rsidRDefault="00437BF4" w:rsidP="00437BF4">
      <w:pPr>
        <w:rPr>
          <w:ins w:id="156" w:author="Crosby,Steven" w:date="2022-03-25T14:11:00Z"/>
        </w:rPr>
      </w:pPr>
      <w:ins w:id="157" w:author="Crosby,Steven" w:date="2022-03-25T14:11:00Z">
        <w:r>
          <w:t xml:space="preserve">          &lt;/</w:t>
        </w:r>
        <w:proofErr w:type="spellStart"/>
        <w:r>
          <w:t>ol</w:t>
        </w:r>
        <w:proofErr w:type="spellEnd"/>
        <w:r>
          <w:t>&gt;</w:t>
        </w:r>
      </w:ins>
    </w:p>
    <w:p w14:paraId="08115654" w14:textId="77777777" w:rsidR="00437BF4" w:rsidRDefault="00437BF4" w:rsidP="00437BF4">
      <w:r>
        <w:t xml:space="preserve">          &lt;div id="</w:t>
      </w:r>
      <w:proofErr w:type="spellStart"/>
      <w:r>
        <w:t>lsOutput</w:t>
      </w:r>
      <w:proofErr w:type="spellEnd"/>
      <w:r>
        <w:t>"&gt;&lt;/div&gt;</w:t>
      </w:r>
    </w:p>
    <w:p w14:paraId="1C299269" w14:textId="5154D1C3" w:rsidR="00437BF4" w:rsidRDefault="004C222E" w:rsidP="00437BF4">
      <w:del w:id="158" w:author="Crosby,Steven" w:date="2022-03-25T14:11:00Z">
        <w:r>
          <w:delText xml:space="preserve">          </w:delText>
        </w:r>
      </w:del>
      <w:r w:rsidR="00437BF4">
        <w:t xml:space="preserve">        &lt;/</w:t>
      </w:r>
      <w:proofErr w:type="spellStart"/>
      <w:r w:rsidR="00437BF4">
        <w:t>fieldset</w:t>
      </w:r>
      <w:proofErr w:type="spellEnd"/>
      <w:r w:rsidR="00437BF4">
        <w:t>&gt;</w:t>
      </w:r>
    </w:p>
    <w:p w14:paraId="01E27AF9" w14:textId="2489FF26" w:rsidR="00437BF4" w:rsidRDefault="004C222E" w:rsidP="00437BF4">
      <w:pPr>
        <w:rPr>
          <w:ins w:id="159" w:author="Crosby,Steven" w:date="2022-03-25T14:11:00Z"/>
        </w:rPr>
      </w:pPr>
      <w:del w:id="160" w:author="Crosby,Steven" w:date="2022-03-25T14:11:00Z">
        <w:r>
          <w:delText xml:space="preserve">        </w:delText>
        </w:r>
      </w:del>
      <w:r w:rsidR="00437BF4">
        <w:t xml:space="preserve">        &lt;button type="button" class="Menu" onclick="</w:t>
      </w:r>
      <w:proofErr w:type="spellStart"/>
      <w:r w:rsidR="00437BF4">
        <w:t>closeScores</w:t>
      </w:r>
      <w:proofErr w:type="spellEnd"/>
      <w:del w:id="161" w:author="Crosby,Steven" w:date="2022-03-25T14:11:00Z">
        <w:r>
          <w:delText>()"&gt;&lt;</w:delText>
        </w:r>
      </w:del>
      <w:ins w:id="162" w:author="Crosby,Steven" w:date="2022-03-25T14:11:00Z">
        <w:r w:rsidR="00437BF4">
          <w:t>()"&gt;</w:t>
        </w:r>
      </w:ins>
    </w:p>
    <w:p w14:paraId="6894581B" w14:textId="5D0E0E0C" w:rsidR="00437BF4" w:rsidRDefault="00437BF4" w:rsidP="00437BF4">
      <w:ins w:id="163" w:author="Crosby,Steven" w:date="2022-03-25T14:11:00Z">
        <w:r>
          <w:t xml:space="preserve">          &lt;</w:t>
        </w:r>
      </w:ins>
      <w:r>
        <w:t>p&gt;Back&lt;/p</w:t>
      </w:r>
      <w:del w:id="164" w:author="Crosby,Steven" w:date="2022-03-25T14:11:00Z">
        <w:r w:rsidR="004C222E">
          <w:delText>&gt;&lt;/button</w:delText>
        </w:r>
      </w:del>
      <w:r>
        <w:t>&gt;</w:t>
      </w:r>
    </w:p>
    <w:p w14:paraId="1E04DFC0" w14:textId="77777777" w:rsidR="00437BF4" w:rsidRDefault="00437BF4" w:rsidP="00437BF4">
      <w:pPr>
        <w:rPr>
          <w:ins w:id="165" w:author="Crosby,Steven" w:date="2022-03-25T14:11:00Z"/>
        </w:rPr>
      </w:pPr>
      <w:r>
        <w:t xml:space="preserve">  </w:t>
      </w:r>
      <w:ins w:id="166" w:author="Crosby,Steven" w:date="2022-03-25T14:11:00Z">
        <w:r>
          <w:t xml:space="preserve">      &lt;/button&gt;</w:t>
        </w:r>
      </w:ins>
    </w:p>
    <w:p w14:paraId="3C088E5C" w14:textId="77777777" w:rsidR="00437BF4" w:rsidRDefault="00437BF4" w:rsidP="00437BF4">
      <w:r>
        <w:t xml:space="preserve">      &lt;/div&gt;</w:t>
      </w:r>
    </w:p>
    <w:p w14:paraId="2F4A2F72" w14:textId="7F3DD9DE" w:rsidR="00437BF4" w:rsidRDefault="004C222E" w:rsidP="00437BF4">
      <w:del w:id="167" w:author="Crosby,Steven" w:date="2022-03-25T14:11:00Z">
        <w:r>
          <w:delText xml:space="preserve">  </w:delText>
        </w:r>
      </w:del>
      <w:r w:rsidR="00437BF4">
        <w:t xml:space="preserve">      &lt;div id="</w:t>
      </w:r>
      <w:proofErr w:type="spellStart"/>
      <w:r w:rsidR="00437BF4">
        <w:t>pointsShop</w:t>
      </w:r>
      <w:proofErr w:type="spellEnd"/>
      <w:r w:rsidR="00437BF4">
        <w:t>"&gt;</w:t>
      </w:r>
    </w:p>
    <w:p w14:paraId="4C0B01F4" w14:textId="02DC0EFD" w:rsidR="00437BF4" w:rsidRDefault="004C222E" w:rsidP="00437BF4">
      <w:del w:id="168" w:author="Crosby,Steven" w:date="2022-03-25T14:11:00Z">
        <w:r>
          <w:delText xml:space="preserve">    </w:delText>
        </w:r>
      </w:del>
      <w:r w:rsidR="00437BF4">
        <w:t xml:space="preserve">        </w:t>
      </w:r>
      <w:proofErr w:type="gramStart"/>
      <w:r w:rsidR="00437BF4">
        <w:t>&lt;!--</w:t>
      </w:r>
      <w:proofErr w:type="gramEnd"/>
      <w:r w:rsidR="00437BF4">
        <w:t>Points Shop options go here--&gt;</w:t>
      </w:r>
    </w:p>
    <w:p w14:paraId="5D56C9CD" w14:textId="4F37C4C5" w:rsidR="00437BF4" w:rsidRDefault="004C222E" w:rsidP="00437BF4">
      <w:del w:id="169" w:author="Crosby,Steven" w:date="2022-03-25T14:11:00Z">
        <w:r>
          <w:delText xml:space="preserve">  </w:delText>
        </w:r>
      </w:del>
      <w:r w:rsidR="00437BF4">
        <w:t xml:space="preserve">      &lt;/div&gt;</w:t>
      </w:r>
    </w:p>
    <w:p w14:paraId="6588A758" w14:textId="298490A3" w:rsidR="00437BF4" w:rsidRDefault="004C222E" w:rsidP="00437BF4">
      <w:del w:id="170" w:author="Crosby,Steven" w:date="2022-03-25T14:11:00Z">
        <w:r>
          <w:delText xml:space="preserve">  </w:delText>
        </w:r>
      </w:del>
      <w:r w:rsidR="00437BF4">
        <w:t xml:space="preserve">      &lt;div id="field"&gt;</w:t>
      </w:r>
    </w:p>
    <w:p w14:paraId="4688CE0F" w14:textId="659D3BDF" w:rsidR="00437BF4" w:rsidRDefault="004C222E" w:rsidP="00437BF4">
      <w:pPr>
        <w:rPr>
          <w:ins w:id="171" w:author="Crosby,Steven" w:date="2022-03-25T14:11:00Z"/>
        </w:rPr>
      </w:pPr>
      <w:del w:id="172" w:author="Crosby,Steven" w:date="2022-03-25T14:11:00Z">
        <w:r>
          <w:delText xml:space="preserve">    </w:delText>
        </w:r>
      </w:del>
      <w:r w:rsidR="00437BF4">
        <w:t xml:space="preserve">        &lt;h2&gt;Computer Choice: &lt;span id="computer-choice"&gt;&lt;/span</w:t>
      </w:r>
      <w:del w:id="173" w:author="Crosby,Steven" w:date="2022-03-25T14:11:00Z">
        <w:r>
          <w:delText>&gt;&lt;/</w:delText>
        </w:r>
      </w:del>
      <w:ins w:id="174" w:author="Crosby,Steven" w:date="2022-03-25T14:11:00Z">
        <w:r w:rsidR="00437BF4">
          <w:t>&gt;</w:t>
        </w:r>
      </w:ins>
    </w:p>
    <w:p w14:paraId="0955EF4B" w14:textId="77777777" w:rsidR="00437BF4" w:rsidRDefault="00437BF4" w:rsidP="00437BF4">
      <w:ins w:id="175" w:author="Crosby,Steven" w:date="2022-03-25T14:11:00Z">
        <w:r>
          <w:t xml:space="preserve">        &lt;/</w:t>
        </w:r>
      </w:ins>
      <w:r>
        <w:t>h2&gt;</w:t>
      </w:r>
    </w:p>
    <w:p w14:paraId="40C9BB8E" w14:textId="3D248C33" w:rsidR="00437BF4" w:rsidRDefault="004C222E" w:rsidP="00437BF4">
      <w:pPr>
        <w:rPr>
          <w:ins w:id="176" w:author="Crosby,Steven" w:date="2022-03-25T14:11:00Z"/>
        </w:rPr>
      </w:pPr>
      <w:del w:id="177" w:author="Crosby,Steven" w:date="2022-03-25T14:11:00Z">
        <w:r>
          <w:delText xml:space="preserve">    </w:delText>
        </w:r>
      </w:del>
      <w:r w:rsidR="00437BF4">
        <w:t xml:space="preserve">        &lt;h2&gt;Your Choice: &lt;span id="user-choice"&gt;&lt;/span</w:t>
      </w:r>
      <w:del w:id="178" w:author="Crosby,Steven" w:date="2022-03-25T14:11:00Z">
        <w:r>
          <w:delText>&gt;&lt;/</w:delText>
        </w:r>
      </w:del>
      <w:ins w:id="179" w:author="Crosby,Steven" w:date="2022-03-25T14:11:00Z">
        <w:r w:rsidR="00437BF4">
          <w:t>&gt;</w:t>
        </w:r>
      </w:ins>
    </w:p>
    <w:p w14:paraId="162D0FFA" w14:textId="77777777" w:rsidR="00437BF4" w:rsidRDefault="00437BF4" w:rsidP="00437BF4">
      <w:ins w:id="180" w:author="Crosby,Steven" w:date="2022-03-25T14:11:00Z">
        <w:r>
          <w:t xml:space="preserve">        &lt;/</w:t>
        </w:r>
      </w:ins>
      <w:r>
        <w:t>h2&gt;</w:t>
      </w:r>
    </w:p>
    <w:p w14:paraId="59CAB80B" w14:textId="6F3463F6" w:rsidR="00437BF4" w:rsidRDefault="004C222E" w:rsidP="00437BF4">
      <w:pPr>
        <w:rPr>
          <w:ins w:id="181" w:author="Crosby,Steven" w:date="2022-03-25T14:11:00Z"/>
        </w:rPr>
      </w:pPr>
      <w:del w:id="182" w:author="Crosby,Steven" w:date="2022-03-25T14:11:00Z">
        <w:r>
          <w:delText xml:space="preserve">    </w:delText>
        </w:r>
      </w:del>
      <w:r w:rsidR="00437BF4">
        <w:t xml:space="preserve">        &lt;h2&gt;Result: &lt;span id="result"&gt;&lt;/span</w:t>
      </w:r>
      <w:del w:id="183" w:author="Crosby,Steven" w:date="2022-03-25T14:11:00Z">
        <w:r>
          <w:delText>&gt;&lt;/</w:delText>
        </w:r>
      </w:del>
      <w:ins w:id="184" w:author="Crosby,Steven" w:date="2022-03-25T14:11:00Z">
        <w:r w:rsidR="00437BF4">
          <w:t>&gt;</w:t>
        </w:r>
      </w:ins>
    </w:p>
    <w:p w14:paraId="5103701C" w14:textId="77777777" w:rsidR="00437BF4" w:rsidRDefault="00437BF4" w:rsidP="00437BF4">
      <w:ins w:id="185" w:author="Crosby,Steven" w:date="2022-03-25T14:11:00Z">
        <w:r>
          <w:t xml:space="preserve">        &lt;/</w:t>
        </w:r>
      </w:ins>
      <w:r>
        <w:t>h2&gt;</w:t>
      </w:r>
    </w:p>
    <w:p w14:paraId="0BF0D484" w14:textId="3C5261DB" w:rsidR="00437BF4" w:rsidRDefault="004C222E" w:rsidP="00437BF4">
      <w:pPr>
        <w:rPr>
          <w:ins w:id="186" w:author="Crosby,Steven" w:date="2022-03-25T14:11:00Z"/>
        </w:rPr>
      </w:pPr>
      <w:del w:id="187" w:author="Crosby,Steven" w:date="2022-03-25T14:11:00Z">
        <w:r>
          <w:delText xml:space="preserve">    </w:delText>
        </w:r>
      </w:del>
      <w:r w:rsidR="00437BF4">
        <w:t xml:space="preserve">        &lt;h2&gt;Total Games Played: &lt;span id="</w:t>
      </w:r>
      <w:proofErr w:type="spellStart"/>
      <w:r w:rsidR="00437BF4">
        <w:t>totalGames</w:t>
      </w:r>
      <w:proofErr w:type="spellEnd"/>
      <w:r w:rsidR="00437BF4">
        <w:t>"&gt;&lt;/span</w:t>
      </w:r>
      <w:del w:id="188" w:author="Crosby,Steven" w:date="2022-03-25T14:11:00Z">
        <w:r>
          <w:delText>&gt;&lt;/</w:delText>
        </w:r>
      </w:del>
      <w:ins w:id="189" w:author="Crosby,Steven" w:date="2022-03-25T14:11:00Z">
        <w:r w:rsidR="00437BF4">
          <w:t>&gt;</w:t>
        </w:r>
      </w:ins>
    </w:p>
    <w:p w14:paraId="31158679" w14:textId="77777777" w:rsidR="00437BF4" w:rsidRDefault="00437BF4" w:rsidP="00437BF4">
      <w:ins w:id="190" w:author="Crosby,Steven" w:date="2022-03-25T14:11:00Z">
        <w:r>
          <w:t xml:space="preserve">        &lt;/</w:t>
        </w:r>
      </w:ins>
      <w:r>
        <w:t>h2&gt;</w:t>
      </w:r>
    </w:p>
    <w:p w14:paraId="21D4A47A" w14:textId="4C66A4FF" w:rsidR="00437BF4" w:rsidRDefault="004C222E" w:rsidP="00437BF4">
      <w:pPr>
        <w:rPr>
          <w:ins w:id="191" w:author="Crosby,Steven" w:date="2022-03-25T14:11:00Z"/>
        </w:rPr>
      </w:pPr>
      <w:del w:id="192" w:author="Crosby,Steven" w:date="2022-03-25T14:11:00Z">
        <w:r>
          <w:delText xml:space="preserve">    </w:delText>
        </w:r>
      </w:del>
      <w:r w:rsidR="00437BF4">
        <w:t xml:space="preserve">        &lt;h2&gt;Your Score: &lt;span id="</w:t>
      </w:r>
      <w:proofErr w:type="spellStart"/>
      <w:r w:rsidR="00437BF4">
        <w:t>theScore</w:t>
      </w:r>
      <w:proofErr w:type="spellEnd"/>
      <w:r w:rsidR="00437BF4">
        <w:t>"&gt;&lt;/span</w:t>
      </w:r>
      <w:del w:id="193" w:author="Crosby,Steven" w:date="2022-03-25T14:11:00Z">
        <w:r>
          <w:delText>&gt;&lt;/</w:delText>
        </w:r>
      </w:del>
      <w:ins w:id="194" w:author="Crosby,Steven" w:date="2022-03-25T14:11:00Z">
        <w:r w:rsidR="00437BF4">
          <w:t>&gt;</w:t>
        </w:r>
      </w:ins>
    </w:p>
    <w:p w14:paraId="75B6B1F6" w14:textId="77777777" w:rsidR="00437BF4" w:rsidRDefault="00437BF4" w:rsidP="00437BF4">
      <w:ins w:id="195" w:author="Crosby,Steven" w:date="2022-03-25T14:11:00Z">
        <w:r>
          <w:t xml:space="preserve">        &lt;/</w:t>
        </w:r>
      </w:ins>
      <w:r>
        <w:t>h2&gt;</w:t>
      </w:r>
    </w:p>
    <w:p w14:paraId="7CD61BCE" w14:textId="33546FDC" w:rsidR="00437BF4" w:rsidRDefault="004C222E" w:rsidP="00437BF4">
      <w:pPr>
        <w:rPr>
          <w:ins w:id="196" w:author="Crosby,Steven" w:date="2022-03-25T14:11:00Z"/>
        </w:rPr>
      </w:pPr>
      <w:del w:id="197" w:author="Crosby,Steven" w:date="2022-03-25T14:11:00Z">
        <w:r>
          <w:delText xml:space="preserve">    </w:delText>
        </w:r>
      </w:del>
      <w:r w:rsidR="00437BF4">
        <w:t xml:space="preserve">        &lt;h2&gt;COM Score: &lt;span id="</w:t>
      </w:r>
      <w:proofErr w:type="spellStart"/>
      <w:r w:rsidR="00437BF4">
        <w:t>compScore</w:t>
      </w:r>
      <w:proofErr w:type="spellEnd"/>
      <w:r w:rsidR="00437BF4">
        <w:t>"&gt;&lt;/span</w:t>
      </w:r>
      <w:del w:id="198" w:author="Crosby,Steven" w:date="2022-03-25T14:11:00Z">
        <w:r>
          <w:delText>&gt;&lt;/</w:delText>
        </w:r>
      </w:del>
      <w:ins w:id="199" w:author="Crosby,Steven" w:date="2022-03-25T14:11:00Z">
        <w:r w:rsidR="00437BF4">
          <w:t>&gt;</w:t>
        </w:r>
      </w:ins>
    </w:p>
    <w:p w14:paraId="3CF5AE57" w14:textId="77777777" w:rsidR="00437BF4" w:rsidRDefault="00437BF4" w:rsidP="00437BF4">
      <w:ins w:id="200" w:author="Crosby,Steven" w:date="2022-03-25T14:11:00Z">
        <w:r>
          <w:t xml:space="preserve">        &lt;/</w:t>
        </w:r>
      </w:ins>
      <w:r>
        <w:t>h2&gt;</w:t>
      </w:r>
    </w:p>
    <w:p w14:paraId="382E06DD" w14:textId="3BD6C13A" w:rsidR="00437BF4" w:rsidRDefault="004C222E" w:rsidP="00437BF4">
      <w:pPr>
        <w:rPr>
          <w:ins w:id="201" w:author="Crosby,Steven" w:date="2022-03-25T14:11:00Z"/>
        </w:rPr>
      </w:pPr>
      <w:del w:id="202" w:author="Crosby,Steven" w:date="2022-03-25T14:11:00Z">
        <w:r>
          <w:delText xml:space="preserve">    </w:delText>
        </w:r>
      </w:del>
      <w:r w:rsidR="00437BF4">
        <w:t xml:space="preserve">        &lt;h2&gt;Draws: &lt;span id="</w:t>
      </w:r>
      <w:proofErr w:type="spellStart"/>
      <w:r w:rsidR="00437BF4">
        <w:t>drawScore</w:t>
      </w:r>
      <w:proofErr w:type="spellEnd"/>
      <w:r w:rsidR="00437BF4">
        <w:t>"&gt;&lt;/span</w:t>
      </w:r>
      <w:del w:id="203" w:author="Crosby,Steven" w:date="2022-03-25T14:11:00Z">
        <w:r>
          <w:delText>&gt;&lt;/</w:delText>
        </w:r>
      </w:del>
      <w:ins w:id="204" w:author="Crosby,Steven" w:date="2022-03-25T14:11:00Z">
        <w:r w:rsidR="00437BF4">
          <w:t>&gt;</w:t>
        </w:r>
      </w:ins>
    </w:p>
    <w:p w14:paraId="58CA1C28" w14:textId="77777777" w:rsidR="00437BF4" w:rsidRDefault="00437BF4" w:rsidP="00437BF4">
      <w:ins w:id="205" w:author="Crosby,Steven" w:date="2022-03-25T14:11:00Z">
        <w:r>
          <w:t xml:space="preserve">        &lt;/</w:t>
        </w:r>
      </w:ins>
      <w:r>
        <w:t>h2&gt;</w:t>
      </w:r>
    </w:p>
    <w:p w14:paraId="5CA71C7F" w14:textId="38BFB147" w:rsidR="00437BF4" w:rsidRDefault="004C222E" w:rsidP="00437BF4">
      <w:del w:id="206" w:author="Crosby,Steven" w:date="2022-03-25T14:11:00Z">
        <w:r>
          <w:delText xml:space="preserve">    </w:delText>
        </w:r>
      </w:del>
      <w:r w:rsidR="00437BF4">
        <w:t xml:space="preserve">        </w:t>
      </w:r>
      <w:proofErr w:type="gramStart"/>
      <w:r w:rsidR="00437BF4">
        <w:t>&lt;!--</w:t>
      </w:r>
      <w:proofErr w:type="gramEnd"/>
      <w:r w:rsidR="00437BF4">
        <w:t>Where the gameplay happens--&gt;</w:t>
      </w:r>
    </w:p>
    <w:p w14:paraId="11FD188B" w14:textId="2D00B727" w:rsidR="00437BF4" w:rsidRDefault="004C222E" w:rsidP="00437BF4">
      <w:del w:id="207" w:author="Crosby,Steven" w:date="2022-03-25T14:11:00Z">
        <w:r>
          <w:delText xml:space="preserve">    </w:delText>
        </w:r>
      </w:del>
      <w:r w:rsidR="00437BF4">
        <w:t xml:space="preserve">        &lt;div id="</w:t>
      </w:r>
      <w:proofErr w:type="spellStart"/>
      <w:r w:rsidR="00437BF4">
        <w:t>rockPaperScissors</w:t>
      </w:r>
      <w:proofErr w:type="spellEnd"/>
      <w:r w:rsidR="00437BF4">
        <w:t>"&gt;</w:t>
      </w:r>
    </w:p>
    <w:p w14:paraId="35A34F42" w14:textId="0F7F1C27" w:rsidR="00437BF4" w:rsidRDefault="004C222E" w:rsidP="00437BF4">
      <w:del w:id="208" w:author="Crosby,Steven" w:date="2022-03-25T14:11:00Z">
        <w:r>
          <w:delText xml:space="preserve">      </w:delText>
        </w:r>
      </w:del>
      <w:r w:rsidR="00437BF4">
        <w:t xml:space="preserve">          &lt;table&gt;</w:t>
      </w:r>
    </w:p>
    <w:p w14:paraId="55246ABF" w14:textId="1A67B480" w:rsidR="00437BF4" w:rsidRDefault="004C222E" w:rsidP="00437BF4">
      <w:del w:id="209" w:author="Crosby,Steven" w:date="2022-03-25T14:11:00Z">
        <w:r>
          <w:delText xml:space="preserve">        </w:delText>
        </w:r>
      </w:del>
      <w:r w:rsidR="00437BF4">
        <w:t xml:space="preserve">            </w:t>
      </w:r>
      <w:proofErr w:type="gramStart"/>
      <w:r w:rsidR="00437BF4">
        <w:t>&lt;!--</w:t>
      </w:r>
      <w:proofErr w:type="gramEnd"/>
      <w:r w:rsidR="00437BF4">
        <w:t>Rock/Paper/Scissors/Random options go here--&gt;</w:t>
      </w:r>
    </w:p>
    <w:p w14:paraId="711FFE12" w14:textId="17844C0C" w:rsidR="00437BF4" w:rsidRDefault="004C222E" w:rsidP="00437BF4">
      <w:del w:id="210" w:author="Crosby,Steven" w:date="2022-03-25T14:11:00Z">
        <w:r>
          <w:delText xml:space="preserve">        </w:delText>
        </w:r>
      </w:del>
      <w:r w:rsidR="00437BF4">
        <w:t xml:space="preserve">            &lt;tr&gt;</w:t>
      </w:r>
    </w:p>
    <w:p w14:paraId="7362ECD3" w14:textId="7026914E" w:rsidR="00437BF4" w:rsidRDefault="004C222E" w:rsidP="00437BF4">
      <w:del w:id="211" w:author="Crosby,Steven" w:date="2022-03-25T14:11:00Z">
        <w:r>
          <w:delText xml:space="preserve">          </w:delText>
        </w:r>
      </w:del>
      <w:r w:rsidR="00437BF4">
        <w:t xml:space="preserve">              &lt;button</w:t>
      </w:r>
      <w:del w:id="212" w:author="Crosby,Steven" w:date="2022-03-25T14:11:00Z">
        <w:r>
          <w:delText xml:space="preserve"> </w:delText>
        </w:r>
      </w:del>
      <w:r w:rsidR="00437BF4">
        <w:t xml:space="preserve"> id="rock" style="background: </w:t>
      </w:r>
      <w:proofErr w:type="spellStart"/>
      <w:proofErr w:type="gramStart"/>
      <w:r w:rsidR="00437BF4">
        <w:t>url</w:t>
      </w:r>
      <w:proofErr w:type="spellEnd"/>
      <w:r w:rsidR="00437BF4">
        <w:t>(</w:t>
      </w:r>
      <w:proofErr w:type="gramEnd"/>
      <w:r w:rsidR="00437BF4">
        <w:t>Rock.png) no-repeat center;" class="choice"&gt;rock&lt;/button&gt;</w:t>
      </w:r>
    </w:p>
    <w:p w14:paraId="35245742" w14:textId="509D2AC3" w:rsidR="00437BF4" w:rsidRDefault="004C222E" w:rsidP="00437BF4">
      <w:del w:id="213" w:author="Crosby,Steven" w:date="2022-03-25T14:11:00Z">
        <w:r>
          <w:delText xml:space="preserve">          </w:delText>
        </w:r>
      </w:del>
      <w:r w:rsidR="00437BF4">
        <w:t xml:space="preserve">              &lt;button</w:t>
      </w:r>
      <w:del w:id="214" w:author="Crosby,Steven" w:date="2022-03-25T14:11:00Z">
        <w:r>
          <w:delText xml:space="preserve"> </w:delText>
        </w:r>
      </w:del>
      <w:r w:rsidR="00437BF4">
        <w:t xml:space="preserve"> id="paper" style="background: </w:t>
      </w:r>
      <w:proofErr w:type="spellStart"/>
      <w:proofErr w:type="gramStart"/>
      <w:r w:rsidR="00437BF4">
        <w:t>url</w:t>
      </w:r>
      <w:proofErr w:type="spellEnd"/>
      <w:r w:rsidR="00437BF4">
        <w:t>(</w:t>
      </w:r>
      <w:proofErr w:type="gramEnd"/>
      <w:r w:rsidR="00437BF4">
        <w:t>Paper.png) no-repeat center;" class="choice"&gt;paper&lt;/button&gt;</w:t>
      </w:r>
    </w:p>
    <w:p w14:paraId="4E345B83" w14:textId="6352340F" w:rsidR="00437BF4" w:rsidRDefault="004C222E" w:rsidP="00437BF4">
      <w:del w:id="215" w:author="Crosby,Steven" w:date="2022-03-25T14:11:00Z">
        <w:r>
          <w:delText xml:space="preserve">          </w:delText>
        </w:r>
      </w:del>
      <w:r w:rsidR="00437BF4">
        <w:t xml:space="preserve">              &lt;button</w:t>
      </w:r>
      <w:del w:id="216" w:author="Crosby,Steven" w:date="2022-03-25T14:11:00Z">
        <w:r>
          <w:delText xml:space="preserve"> </w:delText>
        </w:r>
      </w:del>
      <w:r w:rsidR="00437BF4">
        <w:t xml:space="preserve"> id="scissors" style="background: </w:t>
      </w:r>
      <w:proofErr w:type="spellStart"/>
      <w:proofErr w:type="gramStart"/>
      <w:r w:rsidR="00437BF4">
        <w:t>url</w:t>
      </w:r>
      <w:proofErr w:type="spellEnd"/>
      <w:r w:rsidR="00437BF4">
        <w:t>(</w:t>
      </w:r>
      <w:proofErr w:type="gramEnd"/>
      <w:r w:rsidR="00437BF4">
        <w:t>Scissors.png) no-repeat center;" class="choice"&gt;scissors&lt;/button&gt;</w:t>
      </w:r>
    </w:p>
    <w:p w14:paraId="49A796F1" w14:textId="293543A5" w:rsidR="00437BF4" w:rsidRDefault="004C222E" w:rsidP="00437BF4">
      <w:del w:id="217" w:author="Crosby,Steven" w:date="2022-03-25T14:11:00Z">
        <w:r>
          <w:delText xml:space="preserve">          </w:delText>
        </w:r>
      </w:del>
      <w:r w:rsidR="00437BF4">
        <w:t xml:space="preserve">              &lt;button</w:t>
      </w:r>
      <w:del w:id="218" w:author="Crosby,Steven" w:date="2022-03-25T14:11:00Z">
        <w:r>
          <w:delText xml:space="preserve"> </w:delText>
        </w:r>
      </w:del>
      <w:r w:rsidR="00437BF4">
        <w:t xml:space="preserve"> id="random" style="background: </w:t>
      </w:r>
      <w:proofErr w:type="spellStart"/>
      <w:proofErr w:type="gramStart"/>
      <w:r w:rsidR="00437BF4">
        <w:t>url</w:t>
      </w:r>
      <w:proofErr w:type="spellEnd"/>
      <w:r w:rsidR="00437BF4">
        <w:t>(</w:t>
      </w:r>
      <w:proofErr w:type="gramEnd"/>
      <w:r w:rsidR="00437BF4">
        <w:t>Random.png) no-repeat center;" class="choice"&gt;random&lt;/button&gt;</w:t>
      </w:r>
    </w:p>
    <w:p w14:paraId="3D567A09" w14:textId="7B70E528" w:rsidR="00437BF4" w:rsidRDefault="004C222E" w:rsidP="00437BF4">
      <w:del w:id="219" w:author="Crosby,Steven" w:date="2022-03-25T14:11:00Z">
        <w:r>
          <w:delText xml:space="preserve">        </w:delText>
        </w:r>
      </w:del>
      <w:r w:rsidR="00437BF4">
        <w:t xml:space="preserve">            &lt;/tr&gt;</w:t>
      </w:r>
    </w:p>
    <w:p w14:paraId="399486FC" w14:textId="35143607" w:rsidR="00437BF4" w:rsidRDefault="004C222E" w:rsidP="00437BF4">
      <w:del w:id="220" w:author="Crosby,Steven" w:date="2022-03-25T14:11:00Z">
        <w:r>
          <w:delText xml:space="preserve">      </w:delText>
        </w:r>
      </w:del>
      <w:r w:rsidR="00437BF4">
        <w:t xml:space="preserve">          &lt;/table&gt;</w:t>
      </w:r>
    </w:p>
    <w:p w14:paraId="6369862E" w14:textId="77777777" w:rsidR="004C222E" w:rsidRDefault="004C222E" w:rsidP="004C222E">
      <w:pPr>
        <w:rPr>
          <w:del w:id="221" w:author="Crosby,Steven" w:date="2022-03-25T14:11:00Z"/>
        </w:rPr>
      </w:pPr>
    </w:p>
    <w:p w14:paraId="120B319D" w14:textId="624D722B" w:rsidR="00437BF4" w:rsidRDefault="004C222E" w:rsidP="00437BF4">
      <w:del w:id="222" w:author="Crosby,Steven" w:date="2022-03-25T14:11:00Z">
        <w:r>
          <w:delText xml:space="preserve">    </w:delText>
        </w:r>
      </w:del>
      <w:r w:rsidR="00437BF4">
        <w:t xml:space="preserve">        &lt;/div&gt;</w:t>
      </w:r>
    </w:p>
    <w:p w14:paraId="527B1320" w14:textId="5021C532" w:rsidR="00437BF4" w:rsidRDefault="004C222E" w:rsidP="00437BF4">
      <w:del w:id="223" w:author="Crosby,Steven" w:date="2022-03-25T14:11:00Z">
        <w:r>
          <w:delText xml:space="preserve">    </w:delText>
        </w:r>
      </w:del>
      <w:r w:rsidR="00437BF4">
        <w:t xml:space="preserve">        &lt;div id="</w:t>
      </w:r>
      <w:proofErr w:type="spellStart"/>
      <w:r w:rsidR="00437BF4">
        <w:t>lizardSpock</w:t>
      </w:r>
      <w:proofErr w:type="spellEnd"/>
      <w:r w:rsidR="00437BF4">
        <w:t>"&gt;</w:t>
      </w:r>
    </w:p>
    <w:p w14:paraId="56998A37" w14:textId="3A96E662" w:rsidR="00437BF4" w:rsidRDefault="004C222E" w:rsidP="00437BF4">
      <w:del w:id="224" w:author="Crosby,Steven" w:date="2022-03-25T14:11:00Z">
        <w:r>
          <w:delText xml:space="preserve">      </w:delText>
        </w:r>
      </w:del>
      <w:r w:rsidR="00437BF4">
        <w:t xml:space="preserve">          &lt;table&gt;</w:t>
      </w:r>
    </w:p>
    <w:p w14:paraId="5B5846C8" w14:textId="4A110190" w:rsidR="00437BF4" w:rsidRDefault="004C222E" w:rsidP="00437BF4">
      <w:del w:id="225" w:author="Crosby,Steven" w:date="2022-03-25T14:11:00Z">
        <w:r>
          <w:delText xml:space="preserve">        </w:delText>
        </w:r>
      </w:del>
      <w:r w:rsidR="00437BF4">
        <w:t xml:space="preserve">            </w:t>
      </w:r>
      <w:proofErr w:type="gramStart"/>
      <w:r w:rsidR="00437BF4">
        <w:t>&lt;!--</w:t>
      </w:r>
      <w:proofErr w:type="gramEnd"/>
      <w:r w:rsidR="00437BF4">
        <w:t>Rock/Paper/Scissors/Lizard/Spock options go here--&gt;</w:t>
      </w:r>
    </w:p>
    <w:p w14:paraId="64A04896" w14:textId="0975C17D" w:rsidR="00437BF4" w:rsidRDefault="004C222E" w:rsidP="00437BF4">
      <w:del w:id="226" w:author="Crosby,Steven" w:date="2022-03-25T14:11:00Z">
        <w:r>
          <w:delText xml:space="preserve">        </w:delText>
        </w:r>
      </w:del>
      <w:r w:rsidR="00437BF4">
        <w:t xml:space="preserve">            &lt;tr&gt;</w:t>
      </w:r>
    </w:p>
    <w:p w14:paraId="740D8BD7" w14:textId="058C9987" w:rsidR="00437BF4" w:rsidRDefault="004C222E" w:rsidP="00437BF4">
      <w:pPr>
        <w:rPr>
          <w:ins w:id="227" w:author="Crosby,Steven" w:date="2022-03-25T14:11:00Z"/>
        </w:rPr>
      </w:pPr>
      <w:del w:id="228" w:author="Crosby,Steven" w:date="2022-03-25T14:11:00Z">
        <w:r>
          <w:delText xml:space="preserve">          </w:delText>
        </w:r>
      </w:del>
      <w:r w:rsidR="00437BF4">
        <w:t xml:space="preserve">              &lt;td&gt;rock&lt;/td&gt;</w:t>
      </w:r>
    </w:p>
    <w:p w14:paraId="46BA9FC8" w14:textId="77777777" w:rsidR="00437BF4" w:rsidRDefault="00437BF4" w:rsidP="00437BF4">
      <w:ins w:id="229" w:author="Crosby,Steven" w:date="2022-03-25T14:11:00Z">
        <w:r>
          <w:t xml:space="preserve">           </w:t>
        </w:r>
      </w:ins>
      <w:r>
        <w:t xml:space="preserve">   </w:t>
      </w:r>
      <w:proofErr w:type="gramStart"/>
      <w:r>
        <w:t>&lt;!--</w:t>
      </w:r>
      <w:proofErr w:type="gramEnd"/>
      <w:r>
        <w:t>Rock--&gt;</w:t>
      </w:r>
    </w:p>
    <w:p w14:paraId="00908C0F" w14:textId="7DEA7D99" w:rsidR="00437BF4" w:rsidRDefault="004C222E" w:rsidP="00437BF4">
      <w:pPr>
        <w:rPr>
          <w:ins w:id="230" w:author="Crosby,Steven" w:date="2022-03-25T14:11:00Z"/>
        </w:rPr>
      </w:pPr>
      <w:del w:id="231" w:author="Crosby,Steven" w:date="2022-03-25T14:11:00Z">
        <w:r>
          <w:delText xml:space="preserve">          </w:delText>
        </w:r>
      </w:del>
      <w:r w:rsidR="00437BF4">
        <w:t xml:space="preserve">              &lt;td&gt;paper&lt;/td&gt;</w:t>
      </w:r>
    </w:p>
    <w:p w14:paraId="4459CB1B" w14:textId="77777777" w:rsidR="00437BF4" w:rsidRDefault="00437BF4" w:rsidP="00437BF4">
      <w:ins w:id="232" w:author="Crosby,Steven" w:date="2022-03-25T14:11:00Z">
        <w:r>
          <w:t xml:space="preserve">           </w:t>
        </w:r>
      </w:ins>
      <w:r>
        <w:t xml:space="preserve">   </w:t>
      </w:r>
      <w:proofErr w:type="gramStart"/>
      <w:r>
        <w:t>&lt;!--</w:t>
      </w:r>
      <w:proofErr w:type="gramEnd"/>
      <w:r>
        <w:t>Paper--&gt;</w:t>
      </w:r>
    </w:p>
    <w:p w14:paraId="43D1925E" w14:textId="27E14135" w:rsidR="00437BF4" w:rsidRDefault="004C222E" w:rsidP="00437BF4">
      <w:pPr>
        <w:rPr>
          <w:ins w:id="233" w:author="Crosby,Steven" w:date="2022-03-25T14:11:00Z"/>
        </w:rPr>
      </w:pPr>
      <w:del w:id="234" w:author="Crosby,Steven" w:date="2022-03-25T14:11:00Z">
        <w:r>
          <w:delText xml:space="preserve">          </w:delText>
        </w:r>
      </w:del>
      <w:r w:rsidR="00437BF4">
        <w:t xml:space="preserve">              &lt;td&gt;scissors&lt;/td&gt;</w:t>
      </w:r>
    </w:p>
    <w:p w14:paraId="59E8F0FF" w14:textId="77777777" w:rsidR="00437BF4" w:rsidRDefault="00437BF4" w:rsidP="00437BF4">
      <w:ins w:id="235" w:author="Crosby,Steven" w:date="2022-03-25T14:11:00Z">
        <w:r>
          <w:t xml:space="preserve">           </w:t>
        </w:r>
      </w:ins>
      <w:r>
        <w:t xml:space="preserve">   </w:t>
      </w:r>
      <w:proofErr w:type="gramStart"/>
      <w:r>
        <w:t>&lt;!--</w:t>
      </w:r>
      <w:proofErr w:type="gramEnd"/>
      <w:r>
        <w:t>Scissors--&gt;</w:t>
      </w:r>
    </w:p>
    <w:p w14:paraId="5872401A" w14:textId="078F5404" w:rsidR="00437BF4" w:rsidRDefault="004C222E" w:rsidP="00437BF4">
      <w:pPr>
        <w:rPr>
          <w:ins w:id="236" w:author="Crosby,Steven" w:date="2022-03-25T14:11:00Z"/>
        </w:rPr>
      </w:pPr>
      <w:del w:id="237" w:author="Crosby,Steven" w:date="2022-03-25T14:11:00Z">
        <w:r>
          <w:delText xml:space="preserve">          </w:delText>
        </w:r>
      </w:del>
      <w:r w:rsidR="00437BF4">
        <w:t xml:space="preserve">              &lt;td&gt;lizard&lt;/td&gt;</w:t>
      </w:r>
    </w:p>
    <w:p w14:paraId="3211FAA4" w14:textId="77777777" w:rsidR="00437BF4" w:rsidRDefault="00437BF4" w:rsidP="00437BF4">
      <w:ins w:id="238" w:author="Crosby,Steven" w:date="2022-03-25T14:11:00Z">
        <w:r>
          <w:t xml:space="preserve">           </w:t>
        </w:r>
      </w:ins>
      <w:r>
        <w:t xml:space="preserve">   </w:t>
      </w:r>
      <w:proofErr w:type="gramStart"/>
      <w:r>
        <w:t>&lt;!--</w:t>
      </w:r>
      <w:proofErr w:type="gramEnd"/>
      <w:r>
        <w:t>Lizard--&gt;</w:t>
      </w:r>
    </w:p>
    <w:p w14:paraId="76C92D35" w14:textId="2096D50D" w:rsidR="00437BF4" w:rsidRDefault="004C222E" w:rsidP="00437BF4">
      <w:pPr>
        <w:rPr>
          <w:ins w:id="239" w:author="Crosby,Steven" w:date="2022-03-25T14:11:00Z"/>
        </w:rPr>
      </w:pPr>
      <w:del w:id="240" w:author="Crosby,Steven" w:date="2022-03-25T14:11:00Z">
        <w:r>
          <w:delText xml:space="preserve">          </w:delText>
        </w:r>
      </w:del>
      <w:r w:rsidR="00437BF4">
        <w:t xml:space="preserve">              &lt;td&gt;</w:t>
      </w:r>
      <w:proofErr w:type="spellStart"/>
      <w:r w:rsidR="00437BF4">
        <w:t>spock</w:t>
      </w:r>
      <w:proofErr w:type="spellEnd"/>
      <w:r w:rsidR="00437BF4">
        <w:t>&lt;/td&gt;</w:t>
      </w:r>
    </w:p>
    <w:p w14:paraId="1ED83CF9" w14:textId="77777777" w:rsidR="00437BF4" w:rsidRDefault="00437BF4" w:rsidP="00437BF4">
      <w:ins w:id="241" w:author="Crosby,Steven" w:date="2022-03-25T14:11:00Z">
        <w:r>
          <w:t xml:space="preserve">           </w:t>
        </w:r>
      </w:ins>
      <w:r>
        <w:t xml:space="preserve">   </w:t>
      </w:r>
      <w:proofErr w:type="gramStart"/>
      <w:r>
        <w:t>&lt;!--</w:t>
      </w:r>
      <w:proofErr w:type="gramEnd"/>
      <w:r>
        <w:t>Spock--&gt;</w:t>
      </w:r>
    </w:p>
    <w:p w14:paraId="68A7D387" w14:textId="55782505" w:rsidR="00437BF4" w:rsidRDefault="004C222E" w:rsidP="00437BF4">
      <w:pPr>
        <w:rPr>
          <w:ins w:id="242" w:author="Crosby,Steven" w:date="2022-03-25T14:11:00Z"/>
        </w:rPr>
      </w:pPr>
      <w:del w:id="243" w:author="Crosby,Steven" w:date="2022-03-25T14:11:00Z">
        <w:r>
          <w:delText xml:space="preserve">          </w:delText>
        </w:r>
      </w:del>
      <w:r w:rsidR="00437BF4">
        <w:t xml:space="preserve">              &lt;td&gt;random&lt;/td&gt;</w:t>
      </w:r>
    </w:p>
    <w:p w14:paraId="096ACF4B" w14:textId="77777777" w:rsidR="00437BF4" w:rsidRDefault="00437BF4" w:rsidP="00437BF4">
      <w:ins w:id="244" w:author="Crosby,Steven" w:date="2022-03-25T14:11:00Z">
        <w:r>
          <w:t xml:space="preserve">           </w:t>
        </w:r>
      </w:ins>
      <w:r>
        <w:t xml:space="preserve">   </w:t>
      </w:r>
      <w:proofErr w:type="gramStart"/>
      <w:r>
        <w:t>&lt;!--</w:t>
      </w:r>
      <w:proofErr w:type="gramEnd"/>
      <w:r>
        <w:t>Random--&gt;</w:t>
      </w:r>
    </w:p>
    <w:p w14:paraId="619F1D47" w14:textId="7D310DB9" w:rsidR="00437BF4" w:rsidRDefault="004C222E" w:rsidP="00437BF4">
      <w:del w:id="245" w:author="Crosby,Steven" w:date="2022-03-25T14:11:00Z">
        <w:r>
          <w:delText xml:space="preserve">        </w:delText>
        </w:r>
      </w:del>
      <w:r w:rsidR="00437BF4">
        <w:t xml:space="preserve">            &lt;/tr&gt;</w:t>
      </w:r>
    </w:p>
    <w:p w14:paraId="30330D01" w14:textId="5DE87B66" w:rsidR="00437BF4" w:rsidRDefault="004C222E" w:rsidP="00437BF4">
      <w:del w:id="246" w:author="Crosby,Steven" w:date="2022-03-25T14:11:00Z">
        <w:r>
          <w:delText xml:space="preserve">      </w:delText>
        </w:r>
      </w:del>
      <w:r w:rsidR="00437BF4">
        <w:t xml:space="preserve">          &lt;/table&gt;</w:t>
      </w:r>
    </w:p>
    <w:p w14:paraId="31869B88" w14:textId="3AD2E85F" w:rsidR="00437BF4" w:rsidRDefault="004C222E" w:rsidP="00437BF4">
      <w:del w:id="247" w:author="Crosby,Steven" w:date="2022-03-25T14:11:00Z">
        <w:r>
          <w:delText xml:space="preserve">    </w:delText>
        </w:r>
      </w:del>
      <w:r w:rsidR="00437BF4">
        <w:t xml:space="preserve">        &lt;/div&gt;</w:t>
      </w:r>
    </w:p>
    <w:p w14:paraId="140984C7" w14:textId="48296911" w:rsidR="00437BF4" w:rsidRDefault="004C222E" w:rsidP="00437BF4">
      <w:del w:id="248" w:author="Crosby,Steven" w:date="2022-03-25T14:11:00Z">
        <w:r>
          <w:delText xml:space="preserve">  </w:delText>
        </w:r>
      </w:del>
      <w:r w:rsidR="00437BF4">
        <w:t xml:space="preserve">      &lt;/div&gt;</w:t>
      </w:r>
    </w:p>
    <w:p w14:paraId="4C378E00" w14:textId="77B081DF" w:rsidR="00437BF4" w:rsidRDefault="004C222E" w:rsidP="00437BF4">
      <w:del w:id="249" w:author="Crosby,Steven" w:date="2022-03-25T14:11:00Z">
        <w:r>
          <w:delText xml:space="preserve">  </w:delText>
        </w:r>
      </w:del>
      <w:r w:rsidR="00437BF4">
        <w:t xml:space="preserve">      &lt;a </w:t>
      </w:r>
      <w:proofErr w:type="spellStart"/>
      <w:r w:rsidR="00437BF4">
        <w:t>href</w:t>
      </w:r>
      <w:proofErr w:type="spellEnd"/>
      <w:r w:rsidR="00437BF4">
        <w:t>="</w:t>
      </w:r>
      <w:proofErr w:type="spellStart"/>
      <w:proofErr w:type="gramStart"/>
      <w:r w:rsidR="00437BF4">
        <w:t>javascript:void</w:t>
      </w:r>
      <w:proofErr w:type="spellEnd"/>
      <w:proofErr w:type="gramEnd"/>
      <w:r w:rsidR="00437BF4">
        <w:t>(0)" id="</w:t>
      </w:r>
      <w:proofErr w:type="spellStart"/>
      <w:r w:rsidR="00437BF4">
        <w:t>scoresButton</w:t>
      </w:r>
      <w:proofErr w:type="spellEnd"/>
      <w:r w:rsidR="00437BF4">
        <w:t>" onclick="</w:t>
      </w:r>
      <w:proofErr w:type="spellStart"/>
      <w:r w:rsidR="00437BF4">
        <w:t>toggleScores</w:t>
      </w:r>
      <w:proofErr w:type="spellEnd"/>
      <w:r w:rsidR="00437BF4">
        <w:t>()"&gt;</w:t>
      </w:r>
    </w:p>
    <w:p w14:paraId="6481305A" w14:textId="77777777" w:rsidR="004C222E" w:rsidRDefault="004C222E" w:rsidP="004C222E">
      <w:pPr>
        <w:rPr>
          <w:del w:id="250" w:author="Crosby,Steven" w:date="2022-03-25T14:11:00Z"/>
        </w:rPr>
      </w:pPr>
      <w:del w:id="251" w:author="Crosby,Steven" w:date="2022-03-25T14:11:00Z">
        <w:r>
          <w:delText xml:space="preserve">    </w:delText>
        </w:r>
      </w:del>
      <w:r w:rsidR="00437BF4">
        <w:t xml:space="preserve">        &lt;div&gt;</w:t>
      </w:r>
    </w:p>
    <w:p w14:paraId="793DC5F1" w14:textId="77777777" w:rsidR="004C222E" w:rsidRDefault="004C222E" w:rsidP="004C222E">
      <w:pPr>
        <w:rPr>
          <w:del w:id="252" w:author="Crosby,Steven" w:date="2022-03-25T14:11:00Z"/>
        </w:rPr>
      </w:pPr>
      <w:del w:id="253" w:author="Crosby,Steven" w:date="2022-03-25T14:11:00Z">
        <w:r>
          <w:delText xml:space="preserve">               </w:delText>
        </w:r>
      </w:del>
      <w:r w:rsidR="00437BF4">
        <w:t xml:space="preserve"> Scores</w:t>
      </w:r>
    </w:p>
    <w:p w14:paraId="0A4F6953" w14:textId="51DFB51F" w:rsidR="00437BF4" w:rsidRDefault="004C222E" w:rsidP="00437BF4">
      <w:del w:id="254" w:author="Crosby,Steven" w:date="2022-03-25T14:11:00Z">
        <w:r>
          <w:delText xml:space="preserve">           </w:delText>
        </w:r>
      </w:del>
      <w:r w:rsidR="00437BF4">
        <w:t xml:space="preserve"> &lt;/div&gt;</w:t>
      </w:r>
    </w:p>
    <w:p w14:paraId="23884808" w14:textId="0E3448CC" w:rsidR="00437BF4" w:rsidRDefault="004C222E" w:rsidP="00437BF4">
      <w:del w:id="255" w:author="Crosby,Steven" w:date="2022-03-25T14:11:00Z">
        <w:r>
          <w:delText xml:space="preserve">  </w:delText>
        </w:r>
      </w:del>
      <w:r w:rsidR="00437BF4">
        <w:t xml:space="preserve">      &lt;/a&gt;</w:t>
      </w:r>
    </w:p>
    <w:p w14:paraId="3E401B32" w14:textId="06D9681F" w:rsidR="00437BF4" w:rsidRDefault="004C222E" w:rsidP="00437BF4">
      <w:del w:id="256" w:author="Crosby,Steven" w:date="2022-03-25T14:11:00Z">
        <w:r>
          <w:delText xml:space="preserve">  </w:delText>
        </w:r>
      </w:del>
      <w:r w:rsidR="00437BF4">
        <w:t xml:space="preserve">      &lt;a </w:t>
      </w:r>
      <w:proofErr w:type="spellStart"/>
      <w:r w:rsidR="00437BF4">
        <w:t>href</w:t>
      </w:r>
      <w:proofErr w:type="spellEnd"/>
      <w:r w:rsidR="00437BF4">
        <w:t>="</w:t>
      </w:r>
      <w:proofErr w:type="spellStart"/>
      <w:proofErr w:type="gramStart"/>
      <w:r w:rsidR="00437BF4">
        <w:t>javascript:void</w:t>
      </w:r>
      <w:proofErr w:type="spellEnd"/>
      <w:proofErr w:type="gramEnd"/>
      <w:r w:rsidR="00437BF4">
        <w:t>(0)" id="</w:t>
      </w:r>
      <w:proofErr w:type="spellStart"/>
      <w:r w:rsidR="00437BF4">
        <w:t>pauseButton</w:t>
      </w:r>
      <w:proofErr w:type="spellEnd"/>
      <w:r w:rsidR="00437BF4">
        <w:t>" onclick="</w:t>
      </w:r>
      <w:proofErr w:type="spellStart"/>
      <w:r w:rsidR="00437BF4">
        <w:t>togglePause</w:t>
      </w:r>
      <w:proofErr w:type="spellEnd"/>
      <w:r w:rsidR="00437BF4">
        <w:t>()"&gt;</w:t>
      </w:r>
    </w:p>
    <w:p w14:paraId="7B4923A0" w14:textId="77777777" w:rsidR="004C222E" w:rsidRDefault="004C222E" w:rsidP="004C222E">
      <w:pPr>
        <w:rPr>
          <w:del w:id="257" w:author="Crosby,Steven" w:date="2022-03-25T14:11:00Z"/>
        </w:rPr>
      </w:pPr>
      <w:del w:id="258" w:author="Crosby,Steven" w:date="2022-03-25T14:11:00Z">
        <w:r>
          <w:delText xml:space="preserve">    </w:delText>
        </w:r>
      </w:del>
      <w:r w:rsidR="00437BF4">
        <w:t xml:space="preserve">        &lt;div&gt;</w:t>
      </w:r>
    </w:p>
    <w:p w14:paraId="5CD0B64C" w14:textId="77777777" w:rsidR="004C222E" w:rsidRDefault="004C222E" w:rsidP="004C222E">
      <w:pPr>
        <w:rPr>
          <w:del w:id="259" w:author="Crosby,Steven" w:date="2022-03-25T14:11:00Z"/>
        </w:rPr>
      </w:pPr>
      <w:del w:id="260" w:author="Crosby,Steven" w:date="2022-03-25T14:11:00Z">
        <w:r>
          <w:delText xml:space="preserve">               </w:delText>
        </w:r>
      </w:del>
      <w:r w:rsidR="00437BF4">
        <w:t xml:space="preserve"> Pause</w:t>
      </w:r>
    </w:p>
    <w:p w14:paraId="3C602129" w14:textId="4DEE5C92" w:rsidR="00437BF4" w:rsidRDefault="004C222E" w:rsidP="00437BF4">
      <w:del w:id="261" w:author="Crosby,Steven" w:date="2022-03-25T14:11:00Z">
        <w:r>
          <w:delText xml:space="preserve">           </w:delText>
        </w:r>
      </w:del>
      <w:r w:rsidR="00437BF4">
        <w:t xml:space="preserve"> &lt;/div&gt;</w:t>
      </w:r>
    </w:p>
    <w:p w14:paraId="4EE4ED1F" w14:textId="4C623A82" w:rsidR="00437BF4" w:rsidRDefault="004C222E" w:rsidP="00437BF4">
      <w:del w:id="262" w:author="Crosby,Steven" w:date="2022-03-25T14:11:00Z">
        <w:r>
          <w:delText xml:space="preserve">  </w:delText>
        </w:r>
      </w:del>
      <w:r w:rsidR="00437BF4">
        <w:t xml:space="preserve">      &lt;/a&gt;</w:t>
      </w:r>
    </w:p>
    <w:p w14:paraId="3F69A630" w14:textId="77777777" w:rsidR="00437BF4" w:rsidRDefault="00437BF4" w:rsidP="00437BF4">
      <w:r>
        <w:t xml:space="preserve">    &lt;/div&gt;</w:t>
      </w:r>
    </w:p>
    <w:p w14:paraId="6F6B7586" w14:textId="77777777" w:rsidR="004C222E" w:rsidRDefault="004C222E" w:rsidP="004C222E">
      <w:pPr>
        <w:rPr>
          <w:del w:id="263" w:author="Crosby,Steven" w:date="2022-03-25T14:11:00Z"/>
        </w:rPr>
      </w:pPr>
      <w:del w:id="264" w:author="Crosby,Steven" w:date="2022-03-25T14:11:00Z">
        <w:r>
          <w:delText xml:space="preserve">    </w:delText>
        </w:r>
      </w:del>
    </w:p>
    <w:p w14:paraId="531956CE" w14:textId="77777777" w:rsidR="00437BF4" w:rsidRDefault="00437BF4" w:rsidP="00437BF4">
      <w:r>
        <w:t xml:space="preserve">    &lt;script </w:t>
      </w:r>
      <w:proofErr w:type="spellStart"/>
      <w:r>
        <w:t>src</w:t>
      </w:r>
      <w:proofErr w:type="spellEnd"/>
      <w:r>
        <w:t>="RPScript.js"&gt;&lt;/script&gt;</w:t>
      </w:r>
    </w:p>
    <w:p w14:paraId="0E23EEBC" w14:textId="77777777" w:rsidR="00437BF4" w:rsidRDefault="00437BF4" w:rsidP="00437BF4">
      <w:ins w:id="265" w:author="Crosby,Steven" w:date="2022-03-25T14:11:00Z">
        <w:r>
          <w:t xml:space="preserve">  </w:t>
        </w:r>
      </w:ins>
      <w:r>
        <w:t>&lt;/body&gt;</w:t>
      </w:r>
    </w:p>
    <w:p w14:paraId="08B4C468" w14:textId="140999F7" w:rsidR="008A4DA3" w:rsidRDefault="00437BF4" w:rsidP="00437BF4">
      <w:r>
        <w:t>&lt;/html&gt;</w:t>
      </w:r>
    </w:p>
    <w:p w14:paraId="4F646801" w14:textId="59F6CEF2" w:rsidR="00437BF4" w:rsidRDefault="00437BF4" w:rsidP="00437BF4"/>
    <w:p w14:paraId="08888FE4" w14:textId="77777777" w:rsidR="004C222E" w:rsidRDefault="00437BF4" w:rsidP="004C222E">
      <w:pPr>
        <w:rPr>
          <w:del w:id="266" w:author="Crosby,Steven" w:date="2022-03-25T14:11:00Z"/>
        </w:rPr>
      </w:pPr>
      <w:r w:rsidRPr="00137661">
        <w:rPr>
          <w:b/>
          <w:u w:val="single"/>
          <w:rPrChange w:id="267" w:author="Crosby,Steven" w:date="2022-03-25T14:11:00Z">
            <w:rPr/>
          </w:rPrChange>
        </w:rPr>
        <w:t>JS CODE</w:t>
      </w:r>
      <w:r w:rsidR="00137661" w:rsidRPr="00137661">
        <w:rPr>
          <w:b/>
          <w:u w:val="single"/>
          <w:rPrChange w:id="268" w:author="Crosby,Steven" w:date="2022-03-25T14:11:00Z">
            <w:rPr/>
          </w:rPrChange>
        </w:rPr>
        <w:t>:</w:t>
      </w:r>
      <w:r w:rsidR="00137661" w:rsidRPr="00137661">
        <w:t xml:space="preserve"> </w:t>
      </w:r>
      <w:r w:rsidR="00137661">
        <w:br/>
      </w:r>
      <w:r w:rsidR="00137661">
        <w:br/>
      </w:r>
      <w:del w:id="269" w:author="Crosby,Steven" w:date="2022-03-25T14:11:00Z">
        <w:r w:rsidR="004C222E">
          <w:delText>//LINE 272: Fix the Submit Button</w:delText>
        </w:r>
      </w:del>
    </w:p>
    <w:p w14:paraId="7A04DB31" w14:textId="77777777" w:rsidR="004C222E" w:rsidRDefault="004C222E" w:rsidP="004C222E">
      <w:pPr>
        <w:rPr>
          <w:del w:id="270" w:author="Crosby,Steven" w:date="2022-03-25T14:11:00Z"/>
        </w:rPr>
      </w:pPr>
    </w:p>
    <w:p w14:paraId="2759DDF0" w14:textId="77777777" w:rsidR="004C222E" w:rsidRDefault="004C222E" w:rsidP="004C222E">
      <w:pPr>
        <w:rPr>
          <w:del w:id="271" w:author="Crosby,Steven" w:date="2022-03-25T14:11:00Z"/>
        </w:rPr>
      </w:pPr>
      <w:del w:id="272" w:author="Crosby,Steven" w:date="2022-03-25T14:11:00Z">
        <w:r>
          <w:delText>/*When we submit our score, we want it to display on the scores window</w:delText>
        </w:r>
      </w:del>
    </w:p>
    <w:p w14:paraId="3DA412D5" w14:textId="77777777" w:rsidR="004C222E" w:rsidRDefault="004C222E" w:rsidP="004C222E">
      <w:pPr>
        <w:rPr>
          <w:del w:id="273" w:author="Crosby,Steven" w:date="2022-03-25T14:11:00Z"/>
        </w:rPr>
      </w:pPr>
      <w:del w:id="274" w:author="Crosby,Steven" w:date="2022-03-25T14:11:00Z">
        <w:r>
          <w:delText xml:space="preserve">  without reloading the entire webpage. At the moment, submitting our</w:delText>
        </w:r>
      </w:del>
    </w:p>
    <w:p w14:paraId="5A735CA1" w14:textId="77777777" w:rsidR="004C222E" w:rsidRDefault="004C222E" w:rsidP="004C222E">
      <w:pPr>
        <w:rPr>
          <w:del w:id="275" w:author="Crosby,Steven" w:date="2022-03-25T14:11:00Z"/>
        </w:rPr>
      </w:pPr>
      <w:del w:id="276" w:author="Crosby,Steven" w:date="2022-03-25T14:11:00Z">
        <w:r>
          <w:delText xml:space="preserve">  scores takes us back to the main menu.*/</w:delText>
        </w:r>
      </w:del>
    </w:p>
    <w:p w14:paraId="16B571DE" w14:textId="77777777" w:rsidR="004C222E" w:rsidRDefault="004C222E" w:rsidP="004C222E">
      <w:pPr>
        <w:rPr>
          <w:del w:id="277" w:author="Crosby,Steven" w:date="2022-03-25T14:11:00Z"/>
        </w:rPr>
      </w:pPr>
    </w:p>
    <w:p w14:paraId="13085DED" w14:textId="49DE2245" w:rsidR="00137661" w:rsidRDefault="00137661" w:rsidP="00137661">
      <w:r>
        <w:t>//----------MENU FUNCTIONS------------</w:t>
      </w:r>
    </w:p>
    <w:p w14:paraId="43080944" w14:textId="77777777" w:rsidR="00137661" w:rsidRDefault="00137661" w:rsidP="00137661">
      <w:r>
        <w:t>/* Open the options menu */</w:t>
      </w:r>
    </w:p>
    <w:p w14:paraId="26584A13" w14:textId="77777777" w:rsidR="00137661" w:rsidRDefault="00137661" w:rsidP="00137661">
      <w:r>
        <w:t xml:space="preserve">function </w:t>
      </w:r>
      <w:proofErr w:type="spellStart"/>
      <w:proofErr w:type="gramStart"/>
      <w:r>
        <w:t>openNav</w:t>
      </w:r>
      <w:proofErr w:type="spellEnd"/>
      <w:r>
        <w:t>(</w:t>
      </w:r>
      <w:proofErr w:type="gramEnd"/>
      <w:r>
        <w:t>) {</w:t>
      </w:r>
    </w:p>
    <w:p w14:paraId="241E829C" w14:textId="77777777" w:rsidR="00137661" w:rsidRDefault="00137661" w:rsidP="00137661">
      <w:r>
        <w:t xml:space="preserve">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optionsMenu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"600px";</w:t>
      </w:r>
    </w:p>
    <w:p w14:paraId="41856DFE" w14:textId="77777777" w:rsidR="00137661" w:rsidRDefault="00137661" w:rsidP="0013766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optionsMenu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36D98284" w14:textId="77777777" w:rsidR="00137661" w:rsidRDefault="00137661" w:rsidP="00137661">
      <w:r>
        <w:t>}</w:t>
      </w:r>
    </w:p>
    <w:p w14:paraId="5170C23E" w14:textId="77777777" w:rsidR="00137661" w:rsidRDefault="00137661" w:rsidP="00137661">
      <w:r>
        <w:t>//Toggle Sound</w:t>
      </w:r>
    </w:p>
    <w:p w14:paraId="6DD89884" w14:textId="77777777" w:rsidR="00137661" w:rsidRDefault="00137661" w:rsidP="00137661">
      <w:r>
        <w:t xml:space="preserve">function </w:t>
      </w:r>
      <w:proofErr w:type="spellStart"/>
      <w:proofErr w:type="gramStart"/>
      <w:r>
        <w:t>soundToggle</w:t>
      </w:r>
      <w:proofErr w:type="spellEnd"/>
      <w:r>
        <w:t>(</w:t>
      </w:r>
      <w:proofErr w:type="gramEnd"/>
      <w:r>
        <w:t>) {</w:t>
      </w:r>
    </w:p>
    <w:p w14:paraId="295FF18C" w14:textId="69D59BFD" w:rsidR="00137661" w:rsidRDefault="00137661" w:rsidP="00137661">
      <w:r>
        <w:t xml:space="preserve">    if 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soundSetting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=== "orange</w:t>
      </w:r>
      <w:del w:id="278" w:author="Crosby,Steven" w:date="2022-03-25T14:11:00Z">
        <w:r w:rsidR="004C222E">
          <w:delText>"){</w:delText>
        </w:r>
      </w:del>
      <w:ins w:id="279" w:author="Crosby,Steven" w:date="2022-03-25T14:11:00Z">
        <w:r>
          <w:t>") {</w:t>
        </w:r>
      </w:ins>
    </w:p>
    <w:p w14:paraId="60C2496C" w14:textId="77777777" w:rsidR="00137661" w:rsidRDefault="00137661" w:rsidP="00137661">
      <w:ins w:id="280" w:author="Crosby,Steven" w:date="2022-03-25T14:11:00Z">
        <w:r>
          <w:t xml:space="preserve">  </w:t>
        </w:r>
      </w:ins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soundSetting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</w:t>
      </w:r>
      <w:proofErr w:type="spellStart"/>
      <w:r>
        <w:t>antiquewhite</w:t>
      </w:r>
      <w:proofErr w:type="spellEnd"/>
      <w:r>
        <w:t>";</w:t>
      </w:r>
    </w:p>
    <w:p w14:paraId="18878B9A" w14:textId="77777777" w:rsidR="00137661" w:rsidRDefault="00137661" w:rsidP="00137661">
      <w:ins w:id="281" w:author="Crosby,Steven" w:date="2022-03-25T14:11:00Z">
        <w:r>
          <w:t xml:space="preserve">  </w:t>
        </w:r>
      </w:ins>
      <w:r>
        <w:t xml:space="preserve">      //Put in code later to enable all sound effects except music</w:t>
      </w:r>
    </w:p>
    <w:p w14:paraId="42CE1A78" w14:textId="77777777" w:rsidR="004C222E" w:rsidRDefault="00137661" w:rsidP="004C222E">
      <w:pPr>
        <w:rPr>
          <w:del w:id="282" w:author="Crosby,Steven" w:date="2022-03-25T14:11:00Z"/>
        </w:rPr>
      </w:pPr>
      <w:r>
        <w:t xml:space="preserve">    }</w:t>
      </w:r>
    </w:p>
    <w:p w14:paraId="230364D8" w14:textId="77DA3419" w:rsidR="00137661" w:rsidRDefault="004C222E" w:rsidP="00137661">
      <w:del w:id="283" w:author="Crosby,Steven" w:date="2022-03-25T14:11:00Z">
        <w:r>
          <w:delText xml:space="preserve">   </w:delText>
        </w:r>
      </w:del>
      <w:r w:rsidR="00137661">
        <w:t xml:space="preserve"> else</w:t>
      </w:r>
      <w:ins w:id="284" w:author="Crosby,Steven" w:date="2022-03-25T14:11:00Z">
        <w:r w:rsidR="00137661">
          <w:t xml:space="preserve"> </w:t>
        </w:r>
      </w:ins>
      <w:r w:rsidR="00137661">
        <w:t>{</w:t>
      </w:r>
    </w:p>
    <w:p w14:paraId="54407A66" w14:textId="77777777" w:rsidR="00137661" w:rsidRDefault="00137661" w:rsidP="00137661">
      <w:ins w:id="285" w:author="Crosby,Steven" w:date="2022-03-25T14:11:00Z">
        <w:r>
          <w:t xml:space="preserve">  </w:t>
        </w:r>
      </w:ins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soundSetting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"orange";</w:t>
      </w:r>
    </w:p>
    <w:p w14:paraId="48A48348" w14:textId="77777777" w:rsidR="00137661" w:rsidRDefault="00137661" w:rsidP="00137661">
      <w:ins w:id="286" w:author="Crosby,Steven" w:date="2022-03-25T14:11:00Z">
        <w:r>
          <w:t xml:space="preserve">  </w:t>
        </w:r>
      </w:ins>
      <w:r>
        <w:t xml:space="preserve">      //Put in code later to disable all sound effects except music</w:t>
      </w:r>
    </w:p>
    <w:p w14:paraId="6A4D2E08" w14:textId="77777777" w:rsidR="00137661" w:rsidRDefault="00137661" w:rsidP="00137661">
      <w:r>
        <w:t xml:space="preserve">    }</w:t>
      </w:r>
    </w:p>
    <w:p w14:paraId="2DEBD0AF" w14:textId="77777777" w:rsidR="00137661" w:rsidRDefault="00137661" w:rsidP="00137661">
      <w:r>
        <w:t>}</w:t>
      </w:r>
    </w:p>
    <w:p w14:paraId="4AB19301" w14:textId="77777777" w:rsidR="00137661" w:rsidRDefault="00137661" w:rsidP="00137661">
      <w:r>
        <w:t>//Toggle Music</w:t>
      </w:r>
    </w:p>
    <w:p w14:paraId="19616781" w14:textId="77777777" w:rsidR="00137661" w:rsidRDefault="00137661" w:rsidP="00137661">
      <w:r>
        <w:t xml:space="preserve">function </w:t>
      </w:r>
      <w:proofErr w:type="spellStart"/>
      <w:proofErr w:type="gramStart"/>
      <w:r>
        <w:t>musicToggle</w:t>
      </w:r>
      <w:proofErr w:type="spellEnd"/>
      <w:r>
        <w:t>(</w:t>
      </w:r>
      <w:proofErr w:type="gramEnd"/>
      <w:r>
        <w:t>) {</w:t>
      </w:r>
    </w:p>
    <w:p w14:paraId="48CC870C" w14:textId="090DA05E" w:rsidR="00137661" w:rsidRDefault="00137661" w:rsidP="00137661">
      <w:ins w:id="287" w:author="Crosby,Steven" w:date="2022-03-25T14:11:00Z">
        <w:r>
          <w:t xml:space="preserve">  </w:t>
        </w:r>
      </w:ins>
      <w:r>
        <w:t xml:space="preserve">  if 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musicSetting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=== "orange</w:t>
      </w:r>
      <w:del w:id="288" w:author="Crosby,Steven" w:date="2022-03-25T14:11:00Z">
        <w:r w:rsidR="004C222E">
          <w:delText>"){</w:delText>
        </w:r>
      </w:del>
      <w:ins w:id="289" w:author="Crosby,Steven" w:date="2022-03-25T14:11:00Z">
        <w:r>
          <w:t>") {</w:t>
        </w:r>
      </w:ins>
    </w:p>
    <w:p w14:paraId="6965A043" w14:textId="77777777" w:rsidR="00137661" w:rsidRDefault="00137661" w:rsidP="00137661">
      <w:ins w:id="290" w:author="Crosby,Steven" w:date="2022-03-25T14:11:00Z">
        <w:r>
          <w:t xml:space="preserve">    </w:t>
        </w:r>
      </w:ins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musicSetting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</w:t>
      </w:r>
      <w:proofErr w:type="spellStart"/>
      <w:r>
        <w:t>antiquewhite</w:t>
      </w:r>
      <w:proofErr w:type="spellEnd"/>
      <w:r>
        <w:t>";</w:t>
      </w:r>
    </w:p>
    <w:p w14:paraId="7AC2206C" w14:textId="77777777" w:rsidR="00137661" w:rsidRDefault="00137661" w:rsidP="00137661">
      <w:ins w:id="291" w:author="Crosby,Steven" w:date="2022-03-25T14:11:00Z">
        <w:r>
          <w:t xml:space="preserve">    </w:t>
        </w:r>
      </w:ins>
      <w:r>
        <w:t xml:space="preserve">    //Put in code later to enable all music.</w:t>
      </w:r>
    </w:p>
    <w:p w14:paraId="6ACDDE3C" w14:textId="77777777" w:rsidR="004C222E" w:rsidRDefault="00137661" w:rsidP="004C222E">
      <w:pPr>
        <w:rPr>
          <w:del w:id="292" w:author="Crosby,Steven" w:date="2022-03-25T14:11:00Z"/>
        </w:rPr>
      </w:pPr>
      <w:r>
        <w:t xml:space="preserve">  </w:t>
      </w:r>
      <w:del w:id="293" w:author="Crosby,Steven" w:date="2022-03-25T14:11:00Z">
        <w:r w:rsidR="004C222E">
          <w:delText>}</w:delText>
        </w:r>
      </w:del>
    </w:p>
    <w:p w14:paraId="0462D9A2" w14:textId="76D38474" w:rsidR="00137661" w:rsidRDefault="004C222E" w:rsidP="00137661">
      <w:del w:id="294" w:author="Crosby,Steven" w:date="2022-03-25T14:11:00Z">
        <w:r>
          <w:delText xml:space="preserve"> </w:delText>
        </w:r>
      </w:del>
      <w:ins w:id="295" w:author="Crosby,Steven" w:date="2022-03-25T14:11:00Z">
        <w:r w:rsidR="00137661">
          <w:t xml:space="preserve">  }</w:t>
        </w:r>
      </w:ins>
      <w:r w:rsidR="00137661">
        <w:t xml:space="preserve"> else</w:t>
      </w:r>
      <w:ins w:id="296" w:author="Crosby,Steven" w:date="2022-03-25T14:11:00Z">
        <w:r w:rsidR="00137661">
          <w:t xml:space="preserve"> </w:t>
        </w:r>
      </w:ins>
      <w:r w:rsidR="00137661">
        <w:t>{</w:t>
      </w:r>
    </w:p>
    <w:p w14:paraId="5F43BBD8" w14:textId="77777777" w:rsidR="00137661" w:rsidRDefault="00137661" w:rsidP="00137661">
      <w:ins w:id="297" w:author="Crosby,Steven" w:date="2022-03-25T14:11:00Z">
        <w:r>
          <w:t xml:space="preserve">    </w:t>
        </w:r>
      </w:ins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musicSetting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"orange";</w:t>
      </w:r>
    </w:p>
    <w:p w14:paraId="448A3CD0" w14:textId="77777777" w:rsidR="00137661" w:rsidRDefault="00137661" w:rsidP="00137661">
      <w:ins w:id="298" w:author="Crosby,Steven" w:date="2022-03-25T14:11:00Z">
        <w:r>
          <w:t xml:space="preserve">    </w:t>
        </w:r>
      </w:ins>
      <w:r>
        <w:t xml:space="preserve">    //Put in code later to disable all music</w:t>
      </w:r>
    </w:p>
    <w:p w14:paraId="064BCE42" w14:textId="77777777" w:rsidR="00137661" w:rsidRDefault="00137661" w:rsidP="00137661">
      <w:r>
        <w:t xml:space="preserve">  </w:t>
      </w:r>
      <w:ins w:id="299" w:author="Crosby,Steven" w:date="2022-03-25T14:11:00Z">
        <w:r>
          <w:t xml:space="preserve">  </w:t>
        </w:r>
      </w:ins>
      <w:r>
        <w:t>}</w:t>
      </w:r>
    </w:p>
    <w:p w14:paraId="25347386" w14:textId="77777777" w:rsidR="00137661" w:rsidRDefault="00137661" w:rsidP="00137661">
      <w:r>
        <w:t>}</w:t>
      </w:r>
    </w:p>
    <w:p w14:paraId="6840A256" w14:textId="2B8D3C45" w:rsidR="00137661" w:rsidRDefault="004C222E" w:rsidP="00137661">
      <w:del w:id="300" w:author="Crosby,Steven" w:date="2022-03-25T14:11:00Z">
        <w:r>
          <w:delText xml:space="preserve">  </w:delText>
        </w:r>
      </w:del>
      <w:r w:rsidR="00137661">
        <w:t>/* Close the options menu */</w:t>
      </w:r>
    </w:p>
    <w:p w14:paraId="12A0A219" w14:textId="77777777" w:rsidR="00137661" w:rsidRDefault="00137661" w:rsidP="00137661">
      <w:r>
        <w:t xml:space="preserve">function </w:t>
      </w:r>
      <w:proofErr w:type="spellStart"/>
      <w:proofErr w:type="gramStart"/>
      <w:r>
        <w:t>closeNav</w:t>
      </w:r>
      <w:proofErr w:type="spellEnd"/>
      <w:r>
        <w:t>(</w:t>
      </w:r>
      <w:proofErr w:type="gramEnd"/>
      <w:r>
        <w:t>) {</w:t>
      </w:r>
    </w:p>
    <w:p w14:paraId="37775F4A" w14:textId="77777777" w:rsidR="00137661" w:rsidRDefault="00137661" w:rsidP="00137661">
      <w:r>
        <w:t xml:space="preserve">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optionsMenu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"0px";</w:t>
      </w:r>
    </w:p>
    <w:p w14:paraId="798F7B49" w14:textId="77777777" w:rsidR="00137661" w:rsidRDefault="00137661" w:rsidP="0013766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optionsMenu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1079A4D2" w14:textId="77777777" w:rsidR="00137661" w:rsidRDefault="00137661" w:rsidP="00137661">
      <w:r>
        <w:t>}</w:t>
      </w:r>
    </w:p>
    <w:p w14:paraId="25B4C529" w14:textId="77777777" w:rsidR="00137661" w:rsidRDefault="00137661" w:rsidP="00137661">
      <w:r>
        <w:t>/* Open the pause menu */</w:t>
      </w:r>
    </w:p>
    <w:p w14:paraId="22FC8A91" w14:textId="644DECB8" w:rsidR="00137661" w:rsidRDefault="00137661" w:rsidP="00137661">
      <w:r>
        <w:t xml:space="preserve">function </w:t>
      </w:r>
      <w:proofErr w:type="spellStart"/>
      <w:r>
        <w:t>togglePause</w:t>
      </w:r>
      <w:proofErr w:type="spellEnd"/>
      <w:del w:id="301" w:author="Crosby,Steven" w:date="2022-03-25T14:11:00Z">
        <w:r w:rsidR="004C222E">
          <w:delText>(){</w:delText>
        </w:r>
      </w:del>
      <w:ins w:id="302" w:author="Crosby,Steven" w:date="2022-03-25T14:11:00Z">
        <w:r>
          <w:t>() {</w:t>
        </w:r>
      </w:ins>
    </w:p>
    <w:p w14:paraId="4D5C99E4" w14:textId="1C7F3DE4" w:rsidR="00137661" w:rsidRDefault="00137661" w:rsidP="00137661">
      <w:r>
        <w:t xml:space="preserve">    if 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=== "block</w:t>
      </w:r>
      <w:del w:id="303" w:author="Crosby,Steven" w:date="2022-03-25T14:11:00Z">
        <w:r w:rsidR="004C222E">
          <w:delText>"){</w:delText>
        </w:r>
      </w:del>
      <w:ins w:id="304" w:author="Crosby,Steven" w:date="2022-03-25T14:11:00Z">
        <w:r>
          <w:t>") {</w:t>
        </w:r>
      </w:ins>
    </w:p>
    <w:p w14:paraId="7488A906" w14:textId="77777777" w:rsidR="00137661" w:rsidRDefault="00137661" w:rsidP="00137661">
      <w:r>
        <w:t xml:space="preserve">    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"0px";</w:t>
      </w:r>
    </w:p>
    <w:p w14:paraId="39C94C48" w14:textId="77777777" w:rsidR="00137661" w:rsidRDefault="00137661" w:rsidP="0013766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58760EA5" w14:textId="77777777" w:rsidR="004C222E" w:rsidRDefault="00137661" w:rsidP="004C222E">
      <w:pPr>
        <w:rPr>
          <w:del w:id="305" w:author="Crosby,Steven" w:date="2022-03-25T14:11:00Z"/>
        </w:rPr>
      </w:pPr>
      <w:r>
        <w:t xml:space="preserve">    }</w:t>
      </w:r>
    </w:p>
    <w:p w14:paraId="7A803ECB" w14:textId="441CC055" w:rsidR="00137661" w:rsidRDefault="004C222E" w:rsidP="00137661">
      <w:del w:id="306" w:author="Crosby,Steven" w:date="2022-03-25T14:11:00Z">
        <w:r>
          <w:delText xml:space="preserve">   </w:delText>
        </w:r>
      </w:del>
      <w:r w:rsidR="00137661">
        <w:t xml:space="preserve"> else</w:t>
      </w:r>
      <w:ins w:id="307" w:author="Crosby,Steven" w:date="2022-03-25T14:11:00Z">
        <w:r w:rsidR="00137661">
          <w:t xml:space="preserve"> </w:t>
        </w:r>
      </w:ins>
      <w:r w:rsidR="00137661">
        <w:t>{</w:t>
      </w:r>
    </w:p>
    <w:p w14:paraId="24F5ED61" w14:textId="77777777" w:rsidR="00137661" w:rsidRDefault="00137661" w:rsidP="00137661">
      <w:r>
        <w:t xml:space="preserve">    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"600px";</w:t>
      </w:r>
    </w:p>
    <w:p w14:paraId="09A070FE" w14:textId="77777777" w:rsidR="00137661" w:rsidRDefault="00137661" w:rsidP="0013766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6B1B7013" w14:textId="77777777" w:rsidR="00137661" w:rsidRDefault="00137661" w:rsidP="00137661">
      <w:r>
        <w:t xml:space="preserve">    }</w:t>
      </w:r>
    </w:p>
    <w:p w14:paraId="16A784C3" w14:textId="77777777" w:rsidR="00137661" w:rsidRDefault="00137661" w:rsidP="00137661">
      <w:r>
        <w:t>}</w:t>
      </w:r>
    </w:p>
    <w:p w14:paraId="339CEA0F" w14:textId="77777777" w:rsidR="00137661" w:rsidRDefault="00137661" w:rsidP="00137661">
      <w:r>
        <w:t>/*</w:t>
      </w:r>
    </w:p>
    <w:p w14:paraId="25CC044A" w14:textId="77777777" w:rsidR="00137661" w:rsidRDefault="00137661" w:rsidP="00137661">
      <w:r>
        <w:t xml:space="preserve">function </w:t>
      </w:r>
      <w:proofErr w:type="spellStart"/>
      <w:proofErr w:type="gramStart"/>
      <w:r>
        <w:t>openPause</w:t>
      </w:r>
      <w:proofErr w:type="spellEnd"/>
      <w:r>
        <w:t>(</w:t>
      </w:r>
      <w:proofErr w:type="gramEnd"/>
      <w:r>
        <w:t>) {</w:t>
      </w:r>
    </w:p>
    <w:p w14:paraId="1ECD3F43" w14:textId="77777777" w:rsidR="00137661" w:rsidRDefault="00137661" w:rsidP="00137661">
      <w:r>
        <w:t xml:space="preserve">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"600px";</w:t>
      </w:r>
    </w:p>
    <w:p w14:paraId="43009F8B" w14:textId="77777777" w:rsidR="00137661" w:rsidRDefault="00137661" w:rsidP="0013766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09F565CD" w14:textId="77777777" w:rsidR="00137661" w:rsidRDefault="00137661" w:rsidP="00137661">
      <w:r>
        <w:t>}*/</w:t>
      </w:r>
    </w:p>
    <w:p w14:paraId="264F15D5" w14:textId="77777777" w:rsidR="00137661" w:rsidRDefault="00137661" w:rsidP="00137661"/>
    <w:p w14:paraId="4305543C" w14:textId="1E0B6867" w:rsidR="00137661" w:rsidRDefault="004C222E" w:rsidP="00137661">
      <w:del w:id="308" w:author="Crosby,Steven" w:date="2022-03-25T14:11:00Z">
        <w:r>
          <w:delText xml:space="preserve">  </w:delText>
        </w:r>
      </w:del>
      <w:r w:rsidR="00137661">
        <w:t>/* Close the pause menu*/</w:t>
      </w:r>
    </w:p>
    <w:p w14:paraId="3E7D630E" w14:textId="77777777" w:rsidR="00137661" w:rsidRDefault="00137661" w:rsidP="00137661">
      <w:r>
        <w:t xml:space="preserve">function </w:t>
      </w:r>
      <w:proofErr w:type="spellStart"/>
      <w:proofErr w:type="gramStart"/>
      <w:r>
        <w:t>closePause</w:t>
      </w:r>
      <w:proofErr w:type="spellEnd"/>
      <w:r>
        <w:t>(</w:t>
      </w:r>
      <w:proofErr w:type="gramEnd"/>
      <w:r>
        <w:t>) {</w:t>
      </w:r>
    </w:p>
    <w:p w14:paraId="6B4DE115" w14:textId="77777777" w:rsidR="00137661" w:rsidRDefault="00137661" w:rsidP="00137661">
      <w:r>
        <w:t xml:space="preserve">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"0px";</w:t>
      </w:r>
    </w:p>
    <w:p w14:paraId="25C0CA08" w14:textId="77777777" w:rsidR="00137661" w:rsidRDefault="00137661" w:rsidP="0013766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701361DB" w14:textId="77777777" w:rsidR="00137661" w:rsidRDefault="00137661" w:rsidP="00137661">
      <w:r>
        <w:t>}</w:t>
      </w:r>
    </w:p>
    <w:p w14:paraId="329DFD4E" w14:textId="77777777" w:rsidR="00137661" w:rsidRDefault="00137661" w:rsidP="00137661">
      <w:r>
        <w:t>//Play the game, close the main menu</w:t>
      </w:r>
    </w:p>
    <w:p w14:paraId="720B5ECB" w14:textId="77777777" w:rsidR="00137661" w:rsidRDefault="00137661" w:rsidP="00137661">
      <w:r>
        <w:t xml:space="preserve">function </w:t>
      </w:r>
      <w:proofErr w:type="spellStart"/>
      <w:proofErr w:type="gramStart"/>
      <w:r>
        <w:t>openGame</w:t>
      </w:r>
      <w:proofErr w:type="spellEnd"/>
      <w:r>
        <w:t>(</w:t>
      </w:r>
      <w:proofErr w:type="gramEnd"/>
      <w:r>
        <w:t>) {</w:t>
      </w:r>
    </w:p>
    <w:p w14:paraId="39407A32" w14:textId="77777777" w:rsidR="00137661" w:rsidRDefault="00137661" w:rsidP="00137661">
      <w:r>
        <w:t xml:space="preserve">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mainMenu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"0px";</w:t>
      </w:r>
    </w:p>
    <w:p w14:paraId="799CB218" w14:textId="77777777" w:rsidR="00137661" w:rsidRDefault="00137661" w:rsidP="0013766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mainMenu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0B692C12" w14:textId="77777777" w:rsidR="00137661" w:rsidRDefault="00137661" w:rsidP="0013766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pauseButton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5CCC7100" w14:textId="77777777" w:rsidR="00137661" w:rsidRDefault="00137661" w:rsidP="0013766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scoresButton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2A17EB43" w14:textId="77777777" w:rsidR="00137661" w:rsidRDefault="00137661" w:rsidP="00137661">
      <w:r>
        <w:t>}</w:t>
      </w:r>
    </w:p>
    <w:p w14:paraId="72A93025" w14:textId="77777777" w:rsidR="00137661" w:rsidRDefault="00137661" w:rsidP="00137661"/>
    <w:p w14:paraId="5FA8EE3B" w14:textId="77777777" w:rsidR="00137661" w:rsidRDefault="00137661" w:rsidP="00137661">
      <w:r>
        <w:t>/* Close */</w:t>
      </w:r>
    </w:p>
    <w:p w14:paraId="6EC831C3" w14:textId="77777777" w:rsidR="00137661" w:rsidRDefault="00137661" w:rsidP="00137661">
      <w:r>
        <w:t xml:space="preserve">function </w:t>
      </w:r>
      <w:proofErr w:type="spellStart"/>
      <w:proofErr w:type="gramStart"/>
      <w:r>
        <w:t>closeGame</w:t>
      </w:r>
      <w:proofErr w:type="spellEnd"/>
      <w:r>
        <w:t>(</w:t>
      </w:r>
      <w:proofErr w:type="gramEnd"/>
      <w:r>
        <w:t>) {</w:t>
      </w:r>
    </w:p>
    <w:p w14:paraId="1129E800" w14:textId="77777777" w:rsidR="00137661" w:rsidRDefault="00137661" w:rsidP="00137661">
      <w:ins w:id="309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("Play").</w:t>
      </w:r>
      <w:proofErr w:type="spellStart"/>
      <w:r>
        <w:t>style.height</w:t>
      </w:r>
      <w:proofErr w:type="spellEnd"/>
      <w:r>
        <w:t xml:space="preserve"> = "0%";</w:t>
      </w:r>
    </w:p>
    <w:p w14:paraId="0FB5F9AE" w14:textId="77777777" w:rsidR="00137661" w:rsidRDefault="00137661" w:rsidP="00137661">
      <w:r>
        <w:t>}</w:t>
      </w:r>
    </w:p>
    <w:p w14:paraId="53384C18" w14:textId="77777777" w:rsidR="00137661" w:rsidRDefault="00137661" w:rsidP="00137661"/>
    <w:p w14:paraId="31CC244A" w14:textId="77777777" w:rsidR="00137661" w:rsidRDefault="00137661" w:rsidP="00137661">
      <w:r>
        <w:t>//Open the Main Menu</w:t>
      </w:r>
    </w:p>
    <w:p w14:paraId="7F98F01D" w14:textId="77777777" w:rsidR="00137661" w:rsidRDefault="00137661" w:rsidP="00137661">
      <w:r>
        <w:t xml:space="preserve">function </w:t>
      </w:r>
      <w:proofErr w:type="spellStart"/>
      <w:proofErr w:type="gramStart"/>
      <w:r>
        <w:t>openMenu</w:t>
      </w:r>
      <w:proofErr w:type="spellEnd"/>
      <w:r>
        <w:t>(</w:t>
      </w:r>
      <w:proofErr w:type="gramEnd"/>
      <w:r>
        <w:t>) {</w:t>
      </w:r>
    </w:p>
    <w:p w14:paraId="29408272" w14:textId="77777777" w:rsidR="00137661" w:rsidRDefault="00137661" w:rsidP="00137661">
      <w:ins w:id="310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mainMenu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2AD91746" w14:textId="77777777" w:rsidR="00137661" w:rsidRDefault="00137661" w:rsidP="00137661">
      <w:ins w:id="311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pauseButton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655E9352" w14:textId="77777777" w:rsidR="00137661" w:rsidRDefault="00137661" w:rsidP="00137661">
      <w:ins w:id="312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pauseMenu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7846A826" w14:textId="77777777" w:rsidR="00137661" w:rsidRDefault="00137661" w:rsidP="00137661">
      <w:ins w:id="313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scoresButton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49ADA135" w14:textId="77777777" w:rsidR="00137661" w:rsidRDefault="00137661" w:rsidP="00137661">
      <w:r>
        <w:t>}</w:t>
      </w:r>
    </w:p>
    <w:p w14:paraId="250E3B35" w14:textId="77777777" w:rsidR="00137661" w:rsidRDefault="00137661" w:rsidP="00137661"/>
    <w:p w14:paraId="2E0228A3" w14:textId="77777777" w:rsidR="00137661" w:rsidRDefault="00137661" w:rsidP="00137661">
      <w:r>
        <w:t>//Toggle Scores</w:t>
      </w:r>
    </w:p>
    <w:p w14:paraId="23DDBA87" w14:textId="36B103FF" w:rsidR="00137661" w:rsidRDefault="00137661" w:rsidP="00137661">
      <w:r>
        <w:t xml:space="preserve">function </w:t>
      </w:r>
      <w:proofErr w:type="spellStart"/>
      <w:r>
        <w:t>toggleScores</w:t>
      </w:r>
      <w:proofErr w:type="spellEnd"/>
      <w:del w:id="314" w:author="Crosby,Steven" w:date="2022-03-25T14:11:00Z">
        <w:r w:rsidR="004C222E">
          <w:delText>(){</w:delText>
        </w:r>
      </w:del>
      <w:ins w:id="315" w:author="Crosby,Steven" w:date="2022-03-25T14:11:00Z">
        <w:r>
          <w:t>() {</w:t>
        </w:r>
      </w:ins>
    </w:p>
    <w:p w14:paraId="0C498132" w14:textId="3FF3198A" w:rsidR="00137661" w:rsidRDefault="00137661" w:rsidP="00137661">
      <w:ins w:id="316" w:author="Crosby,Steven" w:date="2022-03-25T14:11:00Z">
        <w:r>
          <w:t xml:space="preserve">  </w:t>
        </w:r>
      </w:ins>
      <w:r>
        <w:t xml:space="preserve">  if 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scoresTable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=== "block</w:t>
      </w:r>
      <w:del w:id="317" w:author="Crosby,Steven" w:date="2022-03-25T14:11:00Z">
        <w:r w:rsidR="004C222E">
          <w:delText>"){</w:delText>
        </w:r>
      </w:del>
      <w:ins w:id="318" w:author="Crosby,Steven" w:date="2022-03-25T14:11:00Z">
        <w:r>
          <w:t>") {</w:t>
        </w:r>
      </w:ins>
    </w:p>
    <w:p w14:paraId="7AEE1ED2" w14:textId="77777777" w:rsidR="00137661" w:rsidRDefault="00137661" w:rsidP="00137661">
      <w:ins w:id="319" w:author="Crosby,Steven" w:date="2022-03-25T14:11:00Z">
        <w:r>
          <w:t xml:space="preserve">  </w:t>
        </w:r>
      </w:ins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scoresTable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"0px";</w:t>
      </w:r>
    </w:p>
    <w:p w14:paraId="1C215F51" w14:textId="77777777" w:rsidR="00137661" w:rsidRDefault="00137661" w:rsidP="00137661">
      <w:ins w:id="320" w:author="Crosby,Steven" w:date="2022-03-25T14:11:00Z">
        <w:r>
          <w:t xml:space="preserve">  </w:t>
        </w:r>
      </w:ins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scoresTable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6C279D0B" w14:textId="77777777" w:rsidR="004C222E" w:rsidRDefault="00137661" w:rsidP="004C222E">
      <w:pPr>
        <w:rPr>
          <w:del w:id="321" w:author="Crosby,Steven" w:date="2022-03-25T14:11:00Z"/>
        </w:rPr>
      </w:pPr>
      <w:r>
        <w:t xml:space="preserve">  </w:t>
      </w:r>
      <w:del w:id="322" w:author="Crosby,Steven" w:date="2022-03-25T14:11:00Z">
        <w:r w:rsidR="004C222E">
          <w:delText>}</w:delText>
        </w:r>
      </w:del>
    </w:p>
    <w:p w14:paraId="4752782C" w14:textId="46C0AE00" w:rsidR="00137661" w:rsidRDefault="004C222E" w:rsidP="00137661">
      <w:del w:id="323" w:author="Crosby,Steven" w:date="2022-03-25T14:11:00Z">
        <w:r>
          <w:delText xml:space="preserve"> </w:delText>
        </w:r>
      </w:del>
      <w:ins w:id="324" w:author="Crosby,Steven" w:date="2022-03-25T14:11:00Z">
        <w:r w:rsidR="00137661">
          <w:t xml:space="preserve">  }</w:t>
        </w:r>
      </w:ins>
      <w:r w:rsidR="00137661">
        <w:t xml:space="preserve"> else</w:t>
      </w:r>
      <w:ins w:id="325" w:author="Crosby,Steven" w:date="2022-03-25T14:11:00Z">
        <w:r w:rsidR="00137661">
          <w:t xml:space="preserve"> </w:t>
        </w:r>
      </w:ins>
      <w:r w:rsidR="00137661">
        <w:t>{</w:t>
      </w:r>
    </w:p>
    <w:p w14:paraId="41D91058" w14:textId="77777777" w:rsidR="00137661" w:rsidRDefault="00137661" w:rsidP="00137661">
      <w:ins w:id="326" w:author="Crosby,Steven" w:date="2022-03-25T14:11:00Z">
        <w:r>
          <w:t xml:space="preserve">  </w:t>
        </w:r>
      </w:ins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scoresTable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"600px";</w:t>
      </w:r>
    </w:p>
    <w:p w14:paraId="3F54CA13" w14:textId="77777777" w:rsidR="00137661" w:rsidRDefault="00137661" w:rsidP="00137661">
      <w:ins w:id="327" w:author="Crosby,Steven" w:date="2022-03-25T14:11:00Z">
        <w:r>
          <w:t xml:space="preserve">  </w:t>
        </w:r>
      </w:ins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scoresTable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32D90708" w14:textId="77777777" w:rsidR="00137661" w:rsidRDefault="00137661" w:rsidP="00137661">
      <w:r>
        <w:t xml:space="preserve">  </w:t>
      </w:r>
      <w:ins w:id="328" w:author="Crosby,Steven" w:date="2022-03-25T14:11:00Z">
        <w:r>
          <w:t xml:space="preserve">  </w:t>
        </w:r>
      </w:ins>
      <w:r>
        <w:t>}</w:t>
      </w:r>
    </w:p>
    <w:p w14:paraId="4AEF865D" w14:textId="77777777" w:rsidR="00137661" w:rsidRDefault="00137661" w:rsidP="00137661">
      <w:r>
        <w:t>}</w:t>
      </w:r>
    </w:p>
    <w:p w14:paraId="62026A0F" w14:textId="77777777" w:rsidR="00137661" w:rsidRDefault="00137661" w:rsidP="00137661">
      <w:pPr>
        <w:rPr>
          <w:ins w:id="329" w:author="Crosby,Steven" w:date="2022-03-25T14:11:00Z"/>
        </w:rPr>
      </w:pPr>
    </w:p>
    <w:p w14:paraId="11ABBE35" w14:textId="77777777" w:rsidR="00137661" w:rsidRDefault="00137661" w:rsidP="00137661">
      <w:r>
        <w:t xml:space="preserve">function </w:t>
      </w:r>
      <w:proofErr w:type="spellStart"/>
      <w:proofErr w:type="gramStart"/>
      <w:r>
        <w:t>closeScores</w:t>
      </w:r>
      <w:proofErr w:type="spellEnd"/>
      <w:r>
        <w:t>(</w:t>
      </w:r>
      <w:proofErr w:type="gramEnd"/>
      <w:r>
        <w:t>) {</w:t>
      </w:r>
    </w:p>
    <w:p w14:paraId="04ACBB4B" w14:textId="77777777" w:rsidR="00137661" w:rsidRDefault="00137661" w:rsidP="00137661">
      <w:ins w:id="330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scoresTable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"0px";</w:t>
      </w:r>
    </w:p>
    <w:p w14:paraId="7199DD06" w14:textId="77777777" w:rsidR="00137661" w:rsidRDefault="00137661" w:rsidP="00137661">
      <w:ins w:id="331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scoresTable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36C11289" w14:textId="77777777" w:rsidR="00137661" w:rsidRDefault="00137661" w:rsidP="00137661">
      <w:r>
        <w:t>}</w:t>
      </w:r>
    </w:p>
    <w:p w14:paraId="27F0E637" w14:textId="77777777" w:rsidR="00137661" w:rsidRDefault="00137661" w:rsidP="00137661">
      <w:r>
        <w:t>//Open the points shop</w:t>
      </w:r>
    </w:p>
    <w:p w14:paraId="5FBC9AA7" w14:textId="77777777" w:rsidR="00137661" w:rsidRDefault="00137661" w:rsidP="00137661"/>
    <w:p w14:paraId="6185EE3B" w14:textId="77777777" w:rsidR="00137661" w:rsidRDefault="00137661" w:rsidP="00137661">
      <w:r>
        <w:t xml:space="preserve">/*function </w:t>
      </w:r>
      <w:proofErr w:type="spellStart"/>
      <w:proofErr w:type="gramStart"/>
      <w:r>
        <w:t>toggleShop</w:t>
      </w:r>
      <w:proofErr w:type="spellEnd"/>
      <w:r>
        <w:t>(</w:t>
      </w:r>
      <w:proofErr w:type="gramEnd"/>
      <w:r>
        <w:t>) {</w:t>
      </w:r>
    </w:p>
    <w:p w14:paraId="6A11270C" w14:textId="77777777" w:rsidR="00137661" w:rsidRDefault="00137661" w:rsidP="00137661">
      <w:r>
        <w:t xml:space="preserve">    if 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pointsShop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=== "none"){</w:t>
      </w:r>
    </w:p>
    <w:p w14:paraId="2F13DA7E" w14:textId="77777777" w:rsidR="00137661" w:rsidRDefault="00137661" w:rsidP="0013766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pointsShop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"600px";</w:t>
      </w:r>
    </w:p>
    <w:p w14:paraId="27B1D32A" w14:textId="77777777" w:rsidR="00137661" w:rsidRDefault="00137661" w:rsidP="0013766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().</w:t>
      </w:r>
      <w:proofErr w:type="spellStart"/>
      <w:r>
        <w:t>style.display</w:t>
      </w:r>
      <w:proofErr w:type="spellEnd"/>
      <w:r>
        <w:t xml:space="preserve"> = "block";</w:t>
      </w:r>
    </w:p>
    <w:p w14:paraId="6BFEBF5B" w14:textId="77777777" w:rsidR="00137661" w:rsidRDefault="00137661" w:rsidP="00137661">
      <w:r>
        <w:t xml:space="preserve">    }</w:t>
      </w:r>
    </w:p>
    <w:p w14:paraId="270002BE" w14:textId="77777777" w:rsidR="00137661" w:rsidRDefault="00137661" w:rsidP="00137661">
      <w:r>
        <w:t xml:space="preserve">    else {</w:t>
      </w:r>
    </w:p>
    <w:p w14:paraId="4675F017" w14:textId="77777777" w:rsidR="00137661" w:rsidRDefault="00137661" w:rsidP="0013766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pointsShop</w:t>
      </w:r>
      <w:proofErr w:type="spellEnd"/>
      <w:r>
        <w:t>").</w:t>
      </w:r>
      <w:proofErr w:type="spellStart"/>
      <w:r>
        <w:t>style.height</w:t>
      </w:r>
      <w:proofErr w:type="spellEnd"/>
      <w:r>
        <w:t xml:space="preserve"> = "0px";</w:t>
      </w:r>
    </w:p>
    <w:p w14:paraId="35887D9E" w14:textId="77777777" w:rsidR="00137661" w:rsidRDefault="00137661" w:rsidP="0013766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().</w:t>
      </w:r>
      <w:proofErr w:type="spellStart"/>
      <w:r>
        <w:t>style.display</w:t>
      </w:r>
      <w:proofErr w:type="spellEnd"/>
      <w:r>
        <w:t xml:space="preserve"> = "none";</w:t>
      </w:r>
    </w:p>
    <w:p w14:paraId="5047F961" w14:textId="77777777" w:rsidR="00137661" w:rsidRDefault="00137661" w:rsidP="00137661">
      <w:r>
        <w:t xml:space="preserve">    }</w:t>
      </w:r>
    </w:p>
    <w:p w14:paraId="7436D60D" w14:textId="77777777" w:rsidR="00137661" w:rsidRDefault="00137661" w:rsidP="00137661">
      <w:r>
        <w:t>}*/</w:t>
      </w:r>
    </w:p>
    <w:p w14:paraId="76BEAC6D" w14:textId="77777777" w:rsidR="00137661" w:rsidRDefault="00137661" w:rsidP="00137661"/>
    <w:p w14:paraId="0BE9CD9C" w14:textId="77777777" w:rsidR="00137661" w:rsidRDefault="00137661" w:rsidP="00137661"/>
    <w:p w14:paraId="23817E77" w14:textId="77777777" w:rsidR="00137661" w:rsidRDefault="00137661" w:rsidP="00137661">
      <w:r>
        <w:t xml:space="preserve">//----------Rock Paper Scissors </w:t>
      </w:r>
      <w:proofErr w:type="spellStart"/>
      <w:r>
        <w:t>Javascript</w:t>
      </w:r>
      <w:proofErr w:type="spellEnd"/>
      <w:r>
        <w:t>---------------</w:t>
      </w:r>
    </w:p>
    <w:p w14:paraId="39DD55D3" w14:textId="77777777" w:rsidR="00137661" w:rsidRDefault="00137661" w:rsidP="00137661"/>
    <w:p w14:paraId="7B325B23" w14:textId="77777777" w:rsidR="00137661" w:rsidRDefault="00137661" w:rsidP="00137661">
      <w:r>
        <w:t xml:space="preserve">//Matt Gates v01-with </w:t>
      </w:r>
      <w:proofErr w:type="spellStart"/>
      <w:r>
        <w:t>highscore</w:t>
      </w:r>
      <w:proofErr w:type="spellEnd"/>
      <w:r>
        <w:t xml:space="preserve"> functionality</w:t>
      </w:r>
    </w:p>
    <w:p w14:paraId="55DF4599" w14:textId="77777777" w:rsidR="00137661" w:rsidRDefault="00137661" w:rsidP="00137661"/>
    <w:p w14:paraId="717DF065" w14:textId="77777777" w:rsidR="00137661" w:rsidRDefault="00137661" w:rsidP="00137661">
      <w:r>
        <w:t xml:space="preserve">const </w:t>
      </w:r>
      <w:proofErr w:type="spellStart"/>
      <w:r>
        <w:t>computerChoiceDisplay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('computer-choice');</w:t>
      </w:r>
    </w:p>
    <w:p w14:paraId="077C4F87" w14:textId="77777777" w:rsidR="00137661" w:rsidRDefault="00137661" w:rsidP="00137661">
      <w:r>
        <w:t xml:space="preserve">const </w:t>
      </w:r>
      <w:proofErr w:type="spellStart"/>
      <w:r>
        <w:t>userChoiceDisplay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('user-choice');</w:t>
      </w:r>
    </w:p>
    <w:p w14:paraId="470392D5" w14:textId="77777777" w:rsidR="00137661" w:rsidRDefault="00137661" w:rsidP="00137661">
      <w:r>
        <w:t xml:space="preserve">const </w:t>
      </w:r>
      <w:proofErr w:type="spellStart"/>
      <w:r>
        <w:t>resultDisplay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6F24D655" w14:textId="77777777" w:rsidR="00137661" w:rsidRDefault="00137661" w:rsidP="00137661">
      <w:r>
        <w:t xml:space="preserve">const </w:t>
      </w:r>
      <w:proofErr w:type="spellStart"/>
      <w:r>
        <w:t>possibleChoices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('.choice');</w:t>
      </w:r>
    </w:p>
    <w:p w14:paraId="733F7CBA" w14:textId="77777777" w:rsidR="00137661" w:rsidRDefault="00137661" w:rsidP="00137661">
      <w:r>
        <w:t xml:space="preserve">const </w:t>
      </w:r>
      <w:proofErr w:type="spellStart"/>
      <w:r>
        <w:t>inpName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plName</w:t>
      </w:r>
      <w:proofErr w:type="spellEnd"/>
      <w:r>
        <w:t>");</w:t>
      </w:r>
    </w:p>
    <w:p w14:paraId="65A0E387" w14:textId="77777777" w:rsidR="00137661" w:rsidRDefault="00137661" w:rsidP="00137661">
      <w:r>
        <w:t xml:space="preserve">const </w:t>
      </w:r>
      <w:proofErr w:type="spellStart"/>
      <w:r>
        <w:t>btInsert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submitButton</w:t>
      </w:r>
      <w:proofErr w:type="spellEnd"/>
      <w:r>
        <w:t>");</w:t>
      </w:r>
    </w:p>
    <w:p w14:paraId="6845AAE6" w14:textId="77777777" w:rsidR="00137661" w:rsidRDefault="00137661" w:rsidP="00137661">
      <w:r>
        <w:t xml:space="preserve">const </w:t>
      </w:r>
      <w:proofErr w:type="spellStart"/>
      <w:r>
        <w:t>lsOutput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lsOutput</w:t>
      </w:r>
      <w:proofErr w:type="spellEnd"/>
      <w:r>
        <w:t>");</w:t>
      </w:r>
    </w:p>
    <w:p w14:paraId="53BA393B" w14:textId="77777777" w:rsidR="00137661" w:rsidRDefault="00137661" w:rsidP="00137661">
      <w:r>
        <w:t xml:space="preserve">let </w:t>
      </w:r>
      <w:proofErr w:type="spellStart"/>
      <w:proofErr w:type="gramStart"/>
      <w:r>
        <w:t>userChoice</w:t>
      </w:r>
      <w:proofErr w:type="spellEnd"/>
      <w:r>
        <w:t>;</w:t>
      </w:r>
      <w:proofErr w:type="gramEnd"/>
    </w:p>
    <w:p w14:paraId="2A327A0E" w14:textId="77777777" w:rsidR="00137661" w:rsidRDefault="00137661" w:rsidP="00137661">
      <w:r>
        <w:t xml:space="preserve">let </w:t>
      </w:r>
      <w:proofErr w:type="spellStart"/>
      <w:proofErr w:type="gramStart"/>
      <w:r>
        <w:t>computerChoice</w:t>
      </w:r>
      <w:proofErr w:type="spellEnd"/>
      <w:r>
        <w:t>;</w:t>
      </w:r>
      <w:proofErr w:type="gramEnd"/>
    </w:p>
    <w:p w14:paraId="6D813AF5" w14:textId="77777777" w:rsidR="00137661" w:rsidRDefault="00137661" w:rsidP="00137661">
      <w:r>
        <w:t xml:space="preserve">let </w:t>
      </w:r>
      <w:proofErr w:type="gramStart"/>
      <w:r>
        <w:t>result;</w:t>
      </w:r>
      <w:proofErr w:type="gramEnd"/>
    </w:p>
    <w:p w14:paraId="11BFBAF9" w14:textId="77777777" w:rsidR="00137661" w:rsidRDefault="00137661" w:rsidP="00137661">
      <w:r>
        <w:t xml:space="preserve">let score = </w:t>
      </w:r>
      <w:proofErr w:type="gramStart"/>
      <w:r>
        <w:t>0;</w:t>
      </w:r>
      <w:proofErr w:type="gramEnd"/>
    </w:p>
    <w:p w14:paraId="0374A094" w14:textId="77777777" w:rsidR="00137661" w:rsidRDefault="00137661" w:rsidP="00137661">
      <w:r>
        <w:t xml:space="preserve">let </w:t>
      </w:r>
      <w:proofErr w:type="spellStart"/>
      <w:r>
        <w:t>highScore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C40F122" w14:textId="77777777" w:rsidR="00137661" w:rsidRDefault="00137661" w:rsidP="00137661">
      <w:r>
        <w:t xml:space="preserve">let </w:t>
      </w:r>
      <w:proofErr w:type="spellStart"/>
      <w:r>
        <w:t>compScore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6F7500" w14:textId="77777777" w:rsidR="00137661" w:rsidRDefault="00137661" w:rsidP="00137661">
      <w:r>
        <w:t xml:space="preserve">let </w:t>
      </w:r>
      <w:proofErr w:type="spellStart"/>
      <w:r>
        <w:t>drawScore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E85E10" w14:textId="77777777" w:rsidR="00137661" w:rsidRDefault="00137661" w:rsidP="00137661">
      <w:r>
        <w:t xml:space="preserve">let </w:t>
      </w:r>
      <w:proofErr w:type="spellStart"/>
      <w:r>
        <w:t>totalGames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6D5638" w14:textId="77777777" w:rsidR="00137661" w:rsidRDefault="00137661" w:rsidP="00137661">
      <w:r>
        <w:t xml:space="preserve">let </w:t>
      </w:r>
      <w:proofErr w:type="spellStart"/>
      <w:r>
        <w:t>scoreDisplay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E9163FA" w14:textId="77777777" w:rsidR="00137661" w:rsidRDefault="00137661" w:rsidP="00137661">
      <w:r>
        <w:t xml:space="preserve">let check = </w:t>
      </w:r>
      <w:proofErr w:type="gramStart"/>
      <w:r>
        <w:t>0;</w:t>
      </w:r>
      <w:proofErr w:type="gramEnd"/>
    </w:p>
    <w:p w14:paraId="5AB57284" w14:textId="77777777" w:rsidR="00137661" w:rsidRDefault="00137661" w:rsidP="00137661"/>
    <w:p w14:paraId="7DF7262A" w14:textId="77777777" w:rsidR="00137661" w:rsidRDefault="00137661" w:rsidP="00137661">
      <w:r>
        <w:t>/*Matt Gates: Addition for High Score</w:t>
      </w:r>
    </w:p>
    <w:p w14:paraId="0D800EE6" w14:textId="77777777" w:rsidR="00137661" w:rsidRDefault="00137661" w:rsidP="00137661">
      <w:proofErr w:type="spellStart"/>
      <w:proofErr w:type="gramStart"/>
      <w:r>
        <w:t>window.onload</w:t>
      </w:r>
      <w:proofErr w:type="spellEnd"/>
      <w:proofErr w:type="gramEnd"/>
      <w:r>
        <w:t xml:space="preserve"> = function(){</w:t>
      </w:r>
    </w:p>
    <w:p w14:paraId="04C847EE" w14:textId="77777777" w:rsidR="00137661" w:rsidRDefault="00137661" w:rsidP="00137661">
      <w:r>
        <w:t xml:space="preserve">  </w:t>
      </w:r>
      <w:proofErr w:type="spellStart"/>
      <w:r>
        <w:t>scoreFromBrowser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highScore</w:t>
      </w:r>
      <w:proofErr w:type="spellEnd"/>
      <w:r>
        <w:t>"</w:t>
      </w:r>
      <w:proofErr w:type="gramStart"/>
      <w:r>
        <w:t>);</w:t>
      </w:r>
      <w:proofErr w:type="gramEnd"/>
    </w:p>
    <w:p w14:paraId="127C15AF" w14:textId="77777777" w:rsidR="00137661" w:rsidRDefault="00137661" w:rsidP="00137661">
      <w:r>
        <w:t xml:space="preserve">  </w:t>
      </w:r>
      <w:proofErr w:type="gramStart"/>
      <w:r>
        <w:t>if(</w:t>
      </w:r>
      <w:proofErr w:type="spellStart"/>
      <w:proofErr w:type="gramEnd"/>
      <w:r>
        <w:t>scoreFromBrowser</w:t>
      </w:r>
      <w:proofErr w:type="spellEnd"/>
      <w:r>
        <w:t xml:space="preserve"> != undefined){</w:t>
      </w:r>
    </w:p>
    <w:p w14:paraId="3D589219" w14:textId="77777777" w:rsidR="00137661" w:rsidRDefault="00137661" w:rsidP="00137661">
      <w:r>
        <w:t xml:space="preserve">    </w:t>
      </w:r>
      <w:proofErr w:type="spellStart"/>
      <w:r>
        <w:t>highScore</w:t>
      </w:r>
      <w:proofErr w:type="spellEnd"/>
      <w:r>
        <w:t xml:space="preserve"> = </w:t>
      </w:r>
      <w:proofErr w:type="spellStart"/>
      <w:proofErr w:type="gramStart"/>
      <w:r>
        <w:t>scoreFromBrowser</w:t>
      </w:r>
      <w:proofErr w:type="spellEnd"/>
      <w:r>
        <w:t>;</w:t>
      </w:r>
      <w:proofErr w:type="gramEnd"/>
    </w:p>
    <w:p w14:paraId="09E9936A" w14:textId="77777777" w:rsidR="00137661" w:rsidRDefault="00137661" w:rsidP="00137661">
      <w:r>
        <w:t xml:space="preserve">  }</w:t>
      </w:r>
    </w:p>
    <w:p w14:paraId="60C9042D" w14:textId="77777777" w:rsidR="00137661" w:rsidRDefault="00137661" w:rsidP="00137661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highScore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highScore</w:t>
      </w:r>
      <w:proofErr w:type="spellEnd"/>
      <w:r>
        <w:t>;</w:t>
      </w:r>
    </w:p>
    <w:p w14:paraId="1AB214CE" w14:textId="77777777" w:rsidR="00137661" w:rsidRDefault="00137661" w:rsidP="00137661">
      <w:r>
        <w:t>}*/</w:t>
      </w:r>
    </w:p>
    <w:p w14:paraId="3CD4F03D" w14:textId="77777777" w:rsidR="00137661" w:rsidRDefault="00137661" w:rsidP="00137661"/>
    <w:p w14:paraId="50111FFD" w14:textId="77777777" w:rsidR="00137661" w:rsidRDefault="00137661" w:rsidP="00137661">
      <w:proofErr w:type="spellStart"/>
      <w:r>
        <w:t>possibleChoices.forEach</w:t>
      </w:r>
      <w:proofErr w:type="spellEnd"/>
      <w:r>
        <w:t>(</w:t>
      </w:r>
      <w:proofErr w:type="spellStart"/>
      <w:r>
        <w:t>possibleChoice</w:t>
      </w:r>
      <w:proofErr w:type="spellEnd"/>
      <w:r>
        <w:t xml:space="preserve"> =&gt; </w:t>
      </w:r>
      <w:proofErr w:type="spellStart"/>
      <w:r>
        <w:t>possibleChoice.addEventListener</w:t>
      </w:r>
      <w:proofErr w:type="spellEnd"/>
      <w:r>
        <w:t>('click', (e) =&gt; {</w:t>
      </w:r>
    </w:p>
    <w:p w14:paraId="3C04FFDB" w14:textId="77777777" w:rsidR="00137661" w:rsidRDefault="00137661" w:rsidP="00137661">
      <w:r>
        <w:t xml:space="preserve">    </w:t>
      </w:r>
      <w:proofErr w:type="spellStart"/>
      <w:r>
        <w:t>userChoice</w:t>
      </w:r>
      <w:proofErr w:type="spellEnd"/>
      <w:r>
        <w:t xml:space="preserve"> = </w:t>
      </w:r>
      <w:proofErr w:type="gramStart"/>
      <w:r>
        <w:t>e.target.id</w:t>
      </w:r>
      <w:proofErr w:type="gramEnd"/>
    </w:p>
    <w:p w14:paraId="26D85152" w14:textId="77777777" w:rsidR="00137661" w:rsidRDefault="00137661" w:rsidP="00137661">
      <w:r>
        <w:t xml:space="preserve">    </w:t>
      </w:r>
      <w:proofErr w:type="spellStart"/>
      <w:r>
        <w:t>userChoiceDisplay.innerHTML</w:t>
      </w:r>
      <w:proofErr w:type="spellEnd"/>
      <w:r>
        <w:t xml:space="preserve"> = </w:t>
      </w:r>
      <w:proofErr w:type="spellStart"/>
      <w:r>
        <w:t>userChoice</w:t>
      </w:r>
      <w:proofErr w:type="spellEnd"/>
    </w:p>
    <w:p w14:paraId="53B48BAF" w14:textId="77777777" w:rsidR="00137661" w:rsidRDefault="00137661" w:rsidP="00137661">
      <w:r>
        <w:t xml:space="preserve">    </w:t>
      </w:r>
      <w:proofErr w:type="spellStart"/>
      <w:proofErr w:type="gramStart"/>
      <w:r>
        <w:t>generateComputerChoice</w:t>
      </w:r>
      <w:proofErr w:type="spellEnd"/>
      <w:r>
        <w:t>(</w:t>
      </w:r>
      <w:proofErr w:type="gramEnd"/>
      <w:r>
        <w:t>)</w:t>
      </w:r>
    </w:p>
    <w:p w14:paraId="505F8AB2" w14:textId="68E00B57" w:rsidR="00137661" w:rsidRDefault="00137661" w:rsidP="00137661">
      <w:r>
        <w:t xml:space="preserve">    if (</w:t>
      </w:r>
      <w:proofErr w:type="spellStart"/>
      <w:r>
        <w:t>userChoice</w:t>
      </w:r>
      <w:proofErr w:type="spellEnd"/>
      <w:r>
        <w:t xml:space="preserve"> === "random</w:t>
      </w:r>
      <w:del w:id="332" w:author="Crosby,Steven" w:date="2022-03-25T14:11:00Z">
        <w:r w:rsidR="004C222E">
          <w:delText>"){</w:delText>
        </w:r>
      </w:del>
      <w:ins w:id="333" w:author="Crosby,Steven" w:date="2022-03-25T14:11:00Z">
        <w:r>
          <w:t>") {</w:t>
        </w:r>
      </w:ins>
    </w:p>
    <w:p w14:paraId="7C58AB7F" w14:textId="77777777" w:rsidR="00137661" w:rsidRDefault="00137661" w:rsidP="00137661">
      <w:ins w:id="334" w:author="Crosby,Steven" w:date="2022-03-25T14:11:00Z">
        <w:r>
          <w:t xml:space="preserve">    </w:t>
        </w:r>
      </w:ins>
      <w:r>
        <w:t xml:space="preserve">    const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 + 1</w:t>
      </w:r>
    </w:p>
    <w:p w14:paraId="70B8295C" w14:textId="77777777" w:rsidR="00137661" w:rsidRDefault="00137661" w:rsidP="00137661">
      <w:ins w:id="335" w:author="Crosby,Steven" w:date="2022-03-25T14:11:00Z">
        <w:r>
          <w:t xml:space="preserve">    </w:t>
        </w:r>
      </w:ins>
      <w:r>
        <w:t xml:space="preserve">    if (</w:t>
      </w:r>
      <w:proofErr w:type="spellStart"/>
      <w:r>
        <w:t>randomNumber</w:t>
      </w:r>
      <w:proofErr w:type="spellEnd"/>
      <w:r>
        <w:t xml:space="preserve"> === 1) {</w:t>
      </w:r>
    </w:p>
    <w:p w14:paraId="6417A2EF" w14:textId="77777777" w:rsidR="00137661" w:rsidRDefault="00137661" w:rsidP="00137661">
      <w:ins w:id="336" w:author="Crosby,Steven" w:date="2022-03-25T14:11:00Z">
        <w:r>
          <w:t xml:space="preserve">      </w:t>
        </w:r>
      </w:ins>
      <w:r>
        <w:t xml:space="preserve">      </w:t>
      </w:r>
      <w:proofErr w:type="spellStart"/>
      <w:r>
        <w:t>userChoice</w:t>
      </w:r>
      <w:proofErr w:type="spellEnd"/>
      <w:r>
        <w:t xml:space="preserve"> = 'rock'</w:t>
      </w:r>
    </w:p>
    <w:p w14:paraId="79D2960B" w14:textId="77777777" w:rsidR="00137661" w:rsidRDefault="00137661" w:rsidP="00137661">
      <w:r>
        <w:t xml:space="preserve">    </w:t>
      </w:r>
      <w:ins w:id="337" w:author="Crosby,Steven" w:date="2022-03-25T14:11:00Z">
        <w:r>
          <w:t xml:space="preserve">    </w:t>
        </w:r>
      </w:ins>
      <w:r>
        <w:t>}</w:t>
      </w:r>
    </w:p>
    <w:p w14:paraId="1ED3216E" w14:textId="77777777" w:rsidR="00137661" w:rsidRDefault="00137661" w:rsidP="00137661">
      <w:ins w:id="338" w:author="Crosby,Steven" w:date="2022-03-25T14:11:00Z">
        <w:r>
          <w:t xml:space="preserve">    </w:t>
        </w:r>
      </w:ins>
      <w:r>
        <w:t xml:space="preserve">    if (</w:t>
      </w:r>
      <w:proofErr w:type="spellStart"/>
      <w:r>
        <w:t>randomNumber</w:t>
      </w:r>
      <w:proofErr w:type="spellEnd"/>
      <w:r>
        <w:t xml:space="preserve"> === 2) {</w:t>
      </w:r>
    </w:p>
    <w:p w14:paraId="24B62F23" w14:textId="77777777" w:rsidR="00137661" w:rsidRDefault="00137661" w:rsidP="00137661">
      <w:ins w:id="339" w:author="Crosby,Steven" w:date="2022-03-25T14:11:00Z">
        <w:r>
          <w:t xml:space="preserve">      </w:t>
        </w:r>
      </w:ins>
      <w:r>
        <w:t xml:space="preserve">      </w:t>
      </w:r>
      <w:proofErr w:type="spellStart"/>
      <w:r>
        <w:t>userChoice</w:t>
      </w:r>
      <w:proofErr w:type="spellEnd"/>
      <w:r>
        <w:t xml:space="preserve"> = 'scissors'</w:t>
      </w:r>
    </w:p>
    <w:p w14:paraId="7C3B11B3" w14:textId="77777777" w:rsidR="00137661" w:rsidRDefault="00137661" w:rsidP="00137661">
      <w:r>
        <w:t xml:space="preserve">    </w:t>
      </w:r>
      <w:ins w:id="340" w:author="Crosby,Steven" w:date="2022-03-25T14:11:00Z">
        <w:r>
          <w:t xml:space="preserve">    </w:t>
        </w:r>
      </w:ins>
      <w:r>
        <w:t>}</w:t>
      </w:r>
    </w:p>
    <w:p w14:paraId="012304E1" w14:textId="77777777" w:rsidR="00137661" w:rsidRDefault="00137661" w:rsidP="00137661">
      <w:ins w:id="341" w:author="Crosby,Steven" w:date="2022-03-25T14:11:00Z">
        <w:r>
          <w:t xml:space="preserve">    </w:t>
        </w:r>
      </w:ins>
      <w:r>
        <w:t xml:space="preserve">    if (</w:t>
      </w:r>
      <w:proofErr w:type="spellStart"/>
      <w:r>
        <w:t>randomNumber</w:t>
      </w:r>
      <w:proofErr w:type="spellEnd"/>
      <w:r>
        <w:t xml:space="preserve"> === 3) {</w:t>
      </w:r>
    </w:p>
    <w:p w14:paraId="377EE12A" w14:textId="77777777" w:rsidR="00137661" w:rsidRDefault="00137661" w:rsidP="00137661">
      <w:ins w:id="342" w:author="Crosby,Steven" w:date="2022-03-25T14:11:00Z">
        <w:r>
          <w:t xml:space="preserve">      </w:t>
        </w:r>
      </w:ins>
      <w:r>
        <w:t xml:space="preserve">      </w:t>
      </w:r>
      <w:proofErr w:type="spellStart"/>
      <w:r>
        <w:t>userChoice</w:t>
      </w:r>
      <w:proofErr w:type="spellEnd"/>
      <w:r>
        <w:t xml:space="preserve"> = 'paper'</w:t>
      </w:r>
    </w:p>
    <w:p w14:paraId="1990CF4B" w14:textId="77777777" w:rsidR="00137661" w:rsidRDefault="00137661" w:rsidP="00137661">
      <w:r>
        <w:t xml:space="preserve">    </w:t>
      </w:r>
      <w:ins w:id="343" w:author="Crosby,Steven" w:date="2022-03-25T14:11:00Z">
        <w:r>
          <w:t xml:space="preserve">    </w:t>
        </w:r>
      </w:ins>
      <w:r>
        <w:t>}</w:t>
      </w:r>
    </w:p>
    <w:p w14:paraId="636D36AD" w14:textId="77777777" w:rsidR="00137661" w:rsidRDefault="00137661" w:rsidP="00137661">
      <w:r>
        <w:t xml:space="preserve">  </w:t>
      </w:r>
      <w:ins w:id="344" w:author="Crosby,Steven" w:date="2022-03-25T14:11:00Z">
        <w:r>
          <w:t xml:space="preserve">  </w:t>
        </w:r>
      </w:ins>
      <w:r>
        <w:t>}</w:t>
      </w:r>
    </w:p>
    <w:p w14:paraId="6FD78128" w14:textId="77777777" w:rsidR="00137661" w:rsidRDefault="00137661" w:rsidP="00137661">
      <w:ins w:id="345" w:author="Crosby,Steven" w:date="2022-03-25T14:11:00Z">
        <w:r>
          <w:t xml:space="preserve">  </w:t>
        </w:r>
      </w:ins>
      <w:r>
        <w:t xml:space="preserve">  </w:t>
      </w:r>
      <w:proofErr w:type="spellStart"/>
      <w:r>
        <w:t>userChoiceDisplay.innerHTML</w:t>
      </w:r>
      <w:proofErr w:type="spellEnd"/>
      <w:r>
        <w:t xml:space="preserve"> = </w:t>
      </w:r>
      <w:proofErr w:type="spellStart"/>
      <w:r>
        <w:t>userChoice</w:t>
      </w:r>
      <w:proofErr w:type="spellEnd"/>
    </w:p>
    <w:p w14:paraId="3982D477" w14:textId="77777777" w:rsidR="00137661" w:rsidRDefault="00137661" w:rsidP="00137661">
      <w:ins w:id="346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14:paraId="6B1DB9A9" w14:textId="77777777" w:rsidR="00137661" w:rsidRDefault="00137661" w:rsidP="00137661">
      <w:ins w:id="347" w:author="Crosby,Steven" w:date="2022-03-25T14:11:00Z">
        <w:r>
          <w:t xml:space="preserve">  </w:t>
        </w:r>
      </w:ins>
      <w:r>
        <w:t xml:space="preserve">  let </w:t>
      </w:r>
      <w:proofErr w:type="spellStart"/>
      <w:r>
        <w:t>yourScore</w:t>
      </w:r>
      <w:proofErr w:type="spellEnd"/>
      <w:r>
        <w:t xml:space="preserve"> = </w:t>
      </w:r>
      <w:proofErr w:type="spellStart"/>
      <w:proofErr w:type="gramStart"/>
      <w:r>
        <w:t>score.toString</w:t>
      </w:r>
      <w:proofErr w:type="spellEnd"/>
      <w:proofErr w:type="gramEnd"/>
      <w:r>
        <w:t>();</w:t>
      </w:r>
    </w:p>
    <w:p w14:paraId="6E687FD4" w14:textId="77777777" w:rsidR="00137661" w:rsidRDefault="00137661" w:rsidP="00137661">
      <w:ins w:id="348" w:author="Crosby,Steven" w:date="2022-03-25T14:11:00Z">
        <w:r>
          <w:t xml:space="preserve">    </w:t>
        </w:r>
      </w:ins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theScore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yourScore</w:t>
      </w:r>
      <w:proofErr w:type="spellEnd"/>
      <w:r>
        <w:t>;</w:t>
      </w:r>
    </w:p>
    <w:p w14:paraId="39FCD689" w14:textId="77777777" w:rsidR="00137661" w:rsidRDefault="00137661" w:rsidP="00137661">
      <w:ins w:id="349" w:author="Crosby,Steven" w:date="2022-03-25T14:11:00Z">
        <w:r>
          <w:t xml:space="preserve">    </w:t>
        </w:r>
      </w:ins>
      <w:proofErr w:type="spellStart"/>
      <w:proofErr w:type="gramStart"/>
      <w:r>
        <w:t>scoringSystem</w:t>
      </w:r>
      <w:proofErr w:type="spellEnd"/>
      <w:r>
        <w:t>(</w:t>
      </w:r>
      <w:proofErr w:type="gramEnd"/>
      <w:r>
        <w:t>);</w:t>
      </w:r>
    </w:p>
    <w:p w14:paraId="33BF1C9D" w14:textId="77777777" w:rsidR="00137661" w:rsidRDefault="00137661" w:rsidP="00137661">
      <w:ins w:id="350" w:author="Crosby,Steven" w:date="2022-03-25T14:11:00Z">
        <w:r>
          <w:t xml:space="preserve">    </w:t>
        </w:r>
      </w:ins>
      <w:r>
        <w:t>/*Matt Gates: Addition for High Score</w:t>
      </w:r>
    </w:p>
    <w:p w14:paraId="45B97A84" w14:textId="77777777" w:rsidR="00137661" w:rsidRDefault="00137661" w:rsidP="00137661">
      <w:ins w:id="351" w:author="Crosby,Steven" w:date="2022-03-25T14:11:00Z">
        <w:r>
          <w:t xml:space="preserve">    </w:t>
        </w:r>
      </w:ins>
      <w:r>
        <w:t xml:space="preserve">  let </w:t>
      </w:r>
      <w:proofErr w:type="spellStart"/>
      <w:r>
        <w:t>yourHighScore</w:t>
      </w:r>
      <w:proofErr w:type="spellEnd"/>
      <w:r>
        <w:t xml:space="preserve"> = </w:t>
      </w:r>
      <w:proofErr w:type="spellStart"/>
      <w:r>
        <w:t>highScore.toString</w:t>
      </w:r>
      <w:proofErr w:type="spellEnd"/>
      <w:r>
        <w:t>(</w:t>
      </w:r>
      <w:proofErr w:type="gramStart"/>
      <w:r>
        <w:t>);</w:t>
      </w:r>
      <w:proofErr w:type="gramEnd"/>
    </w:p>
    <w:p w14:paraId="779DFEBB" w14:textId="77777777" w:rsidR="00137661" w:rsidRDefault="00137661" w:rsidP="00137661">
      <w:ins w:id="352" w:author="Crosby,Steven" w:date="2022-03-25T14:11:00Z">
        <w:r>
          <w:t xml:space="preserve">  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highScore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yourHighScore</w:t>
      </w:r>
      <w:proofErr w:type="spellEnd"/>
      <w:r>
        <w:t>;</w:t>
      </w:r>
    </w:p>
    <w:p w14:paraId="76200489" w14:textId="77777777" w:rsidR="004C222E" w:rsidRDefault="004C222E" w:rsidP="004C222E">
      <w:pPr>
        <w:rPr>
          <w:del w:id="353" w:author="Crosby,Steven" w:date="2022-03-25T14:11:00Z"/>
        </w:rPr>
      </w:pPr>
      <w:del w:id="354" w:author="Crosby,Steven" w:date="2022-03-25T14:11:00Z">
        <w:r>
          <w:delText xml:space="preserve">*/  </w:delText>
        </w:r>
      </w:del>
    </w:p>
    <w:p w14:paraId="0342318A" w14:textId="77777777" w:rsidR="00137661" w:rsidRDefault="00137661" w:rsidP="00137661">
      <w:pPr>
        <w:rPr>
          <w:ins w:id="355" w:author="Crosby,Steven" w:date="2022-03-25T14:11:00Z"/>
        </w:rPr>
      </w:pPr>
      <w:ins w:id="356" w:author="Crosby,Steven" w:date="2022-03-25T14:11:00Z">
        <w:r>
          <w:t xml:space="preserve">    */</w:t>
        </w:r>
      </w:ins>
    </w:p>
    <w:p w14:paraId="1D733A4D" w14:textId="77777777" w:rsidR="00137661" w:rsidRDefault="00137661" w:rsidP="00137661">
      <w:r>
        <w:t>}))</w:t>
      </w:r>
    </w:p>
    <w:p w14:paraId="6890542B" w14:textId="77777777" w:rsidR="00137661" w:rsidRDefault="00137661" w:rsidP="00137661"/>
    <w:p w14:paraId="03F9EF4F" w14:textId="77777777" w:rsidR="00137661" w:rsidRDefault="00137661" w:rsidP="00137661"/>
    <w:p w14:paraId="265E5C94" w14:textId="77777777" w:rsidR="00137661" w:rsidRDefault="00137661" w:rsidP="00137661"/>
    <w:p w14:paraId="0D125A0F" w14:textId="77777777" w:rsidR="00137661" w:rsidRDefault="00137661" w:rsidP="00137661"/>
    <w:p w14:paraId="14159F15" w14:textId="77777777" w:rsidR="00137661" w:rsidRDefault="00137661" w:rsidP="00137661">
      <w:r>
        <w:t xml:space="preserve">function </w:t>
      </w:r>
      <w:proofErr w:type="spellStart"/>
      <w:proofErr w:type="gramStart"/>
      <w:r>
        <w:t>generateComputerChoice</w:t>
      </w:r>
      <w:proofErr w:type="spellEnd"/>
      <w:r>
        <w:t>(</w:t>
      </w:r>
      <w:proofErr w:type="gramEnd"/>
      <w:r>
        <w:t>) {</w:t>
      </w:r>
    </w:p>
    <w:p w14:paraId="1C84B3DC" w14:textId="77777777" w:rsidR="00137661" w:rsidRDefault="00137661" w:rsidP="00137661">
      <w:ins w:id="357" w:author="Crosby,Steven" w:date="2022-03-25T14:11:00Z">
        <w:r>
          <w:t xml:space="preserve">  </w:t>
        </w:r>
      </w:ins>
      <w:r>
        <w:t xml:space="preserve">  const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3) + 1 // or you can use </w:t>
      </w:r>
      <w:proofErr w:type="spellStart"/>
      <w:r>
        <w:t>possibleChoices.length</w:t>
      </w:r>
      <w:proofErr w:type="spellEnd"/>
    </w:p>
    <w:p w14:paraId="455AE63E" w14:textId="77777777" w:rsidR="004C222E" w:rsidRDefault="004C222E" w:rsidP="004C222E">
      <w:pPr>
        <w:rPr>
          <w:del w:id="358" w:author="Crosby,Steven" w:date="2022-03-25T14:11:00Z"/>
        </w:rPr>
      </w:pPr>
      <w:del w:id="359" w:author="Crosby,Steven" w:date="2022-03-25T14:11:00Z">
        <w:r>
          <w:delText xml:space="preserve">  </w:delText>
        </w:r>
      </w:del>
    </w:p>
    <w:p w14:paraId="29F4C07C" w14:textId="77777777" w:rsidR="00137661" w:rsidRDefault="00137661" w:rsidP="00137661">
      <w:pPr>
        <w:rPr>
          <w:ins w:id="360" w:author="Crosby,Steven" w:date="2022-03-25T14:11:00Z"/>
        </w:rPr>
      </w:pPr>
    </w:p>
    <w:p w14:paraId="2D892C6A" w14:textId="77777777" w:rsidR="00137661" w:rsidRDefault="00137661" w:rsidP="00137661">
      <w:ins w:id="361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randomNumber</w:t>
      </w:r>
      <w:proofErr w:type="spellEnd"/>
      <w:r>
        <w:t xml:space="preserve"> === 1) {</w:t>
      </w:r>
    </w:p>
    <w:p w14:paraId="0279B069" w14:textId="77777777" w:rsidR="00137661" w:rsidRDefault="00137661" w:rsidP="00137661">
      <w:ins w:id="362" w:author="Crosby,Steven" w:date="2022-03-25T14:11:00Z">
        <w:r>
          <w:t xml:space="preserve">    </w:t>
        </w:r>
      </w:ins>
      <w:r>
        <w:t xml:space="preserve">    </w:t>
      </w:r>
      <w:proofErr w:type="spellStart"/>
      <w:r>
        <w:t>computerChoice</w:t>
      </w:r>
      <w:proofErr w:type="spellEnd"/>
      <w:r>
        <w:t xml:space="preserve"> = 'rock'</w:t>
      </w:r>
    </w:p>
    <w:p w14:paraId="11714DB7" w14:textId="77777777" w:rsidR="00137661" w:rsidRDefault="00137661" w:rsidP="00137661">
      <w:r>
        <w:t xml:space="preserve">  </w:t>
      </w:r>
      <w:ins w:id="363" w:author="Crosby,Steven" w:date="2022-03-25T14:11:00Z">
        <w:r>
          <w:t xml:space="preserve">  </w:t>
        </w:r>
      </w:ins>
      <w:r>
        <w:t>}</w:t>
      </w:r>
    </w:p>
    <w:p w14:paraId="42BF2758" w14:textId="77777777" w:rsidR="00137661" w:rsidRDefault="00137661" w:rsidP="00137661">
      <w:ins w:id="364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randomNumber</w:t>
      </w:r>
      <w:proofErr w:type="spellEnd"/>
      <w:r>
        <w:t xml:space="preserve"> === 2) {</w:t>
      </w:r>
    </w:p>
    <w:p w14:paraId="3A553ED9" w14:textId="77777777" w:rsidR="00137661" w:rsidRDefault="00137661" w:rsidP="00137661">
      <w:ins w:id="365" w:author="Crosby,Steven" w:date="2022-03-25T14:11:00Z">
        <w:r>
          <w:t xml:space="preserve">    </w:t>
        </w:r>
      </w:ins>
      <w:r>
        <w:t xml:space="preserve">    </w:t>
      </w:r>
      <w:proofErr w:type="spellStart"/>
      <w:r>
        <w:t>computerChoice</w:t>
      </w:r>
      <w:proofErr w:type="spellEnd"/>
      <w:r>
        <w:t xml:space="preserve"> = 'scissors'</w:t>
      </w:r>
    </w:p>
    <w:p w14:paraId="7358E98A" w14:textId="77777777" w:rsidR="00137661" w:rsidRDefault="00137661" w:rsidP="00137661">
      <w:r>
        <w:t xml:space="preserve">  </w:t>
      </w:r>
      <w:ins w:id="366" w:author="Crosby,Steven" w:date="2022-03-25T14:11:00Z">
        <w:r>
          <w:t xml:space="preserve">  </w:t>
        </w:r>
      </w:ins>
      <w:r>
        <w:t>}</w:t>
      </w:r>
    </w:p>
    <w:p w14:paraId="350443C0" w14:textId="77777777" w:rsidR="00137661" w:rsidRDefault="00137661" w:rsidP="00137661">
      <w:ins w:id="367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randomNumber</w:t>
      </w:r>
      <w:proofErr w:type="spellEnd"/>
      <w:r>
        <w:t xml:space="preserve"> === 3) {</w:t>
      </w:r>
    </w:p>
    <w:p w14:paraId="7FA7F6E3" w14:textId="77777777" w:rsidR="00137661" w:rsidRDefault="00137661" w:rsidP="00137661">
      <w:ins w:id="368" w:author="Crosby,Steven" w:date="2022-03-25T14:11:00Z">
        <w:r>
          <w:t xml:space="preserve">    </w:t>
        </w:r>
      </w:ins>
      <w:r>
        <w:t xml:space="preserve">    </w:t>
      </w:r>
      <w:proofErr w:type="spellStart"/>
      <w:r>
        <w:t>computerChoice</w:t>
      </w:r>
      <w:proofErr w:type="spellEnd"/>
      <w:r>
        <w:t xml:space="preserve"> = 'paper'</w:t>
      </w:r>
    </w:p>
    <w:p w14:paraId="69B75002" w14:textId="77777777" w:rsidR="00137661" w:rsidRDefault="00137661" w:rsidP="00137661">
      <w:r>
        <w:t xml:space="preserve">  </w:t>
      </w:r>
      <w:ins w:id="369" w:author="Crosby,Steven" w:date="2022-03-25T14:11:00Z">
        <w:r>
          <w:t xml:space="preserve">  </w:t>
        </w:r>
      </w:ins>
      <w:r>
        <w:t>}</w:t>
      </w:r>
    </w:p>
    <w:p w14:paraId="38854C25" w14:textId="77777777" w:rsidR="00137661" w:rsidRDefault="00137661" w:rsidP="00137661">
      <w:ins w:id="370" w:author="Crosby,Steven" w:date="2022-03-25T14:11:00Z">
        <w:r>
          <w:t xml:space="preserve">  </w:t>
        </w:r>
      </w:ins>
      <w:r>
        <w:t xml:space="preserve">  </w:t>
      </w:r>
      <w:proofErr w:type="spellStart"/>
      <w:r>
        <w:t>computerChoiceDisplay.innerHTML</w:t>
      </w:r>
      <w:proofErr w:type="spellEnd"/>
      <w:r>
        <w:t xml:space="preserve"> = </w:t>
      </w:r>
      <w:proofErr w:type="spellStart"/>
      <w:r>
        <w:t>computerChoice</w:t>
      </w:r>
      <w:proofErr w:type="spellEnd"/>
    </w:p>
    <w:p w14:paraId="6CC70519" w14:textId="77777777" w:rsidR="00137661" w:rsidRDefault="00137661" w:rsidP="00137661">
      <w:r>
        <w:t>}</w:t>
      </w:r>
    </w:p>
    <w:p w14:paraId="2A1B923C" w14:textId="77777777" w:rsidR="00137661" w:rsidRDefault="00137661" w:rsidP="00137661"/>
    <w:p w14:paraId="7EC5CEE6" w14:textId="77777777" w:rsidR="00137661" w:rsidRDefault="00137661" w:rsidP="00137661">
      <w:r>
        <w:t xml:space="preserve">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{</w:t>
      </w:r>
    </w:p>
    <w:p w14:paraId="059F5C39" w14:textId="77777777" w:rsidR="00137661" w:rsidRDefault="00137661" w:rsidP="00137661">
      <w:ins w:id="371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computerChoice</w:t>
      </w:r>
      <w:proofErr w:type="spellEnd"/>
      <w:r>
        <w:t xml:space="preserve"> === </w:t>
      </w:r>
      <w:proofErr w:type="spellStart"/>
      <w:r>
        <w:t>userChoice</w:t>
      </w:r>
      <w:proofErr w:type="spellEnd"/>
      <w:r>
        <w:t>) {</w:t>
      </w:r>
    </w:p>
    <w:p w14:paraId="4DA1A430" w14:textId="77777777" w:rsidR="00137661" w:rsidRDefault="00137661" w:rsidP="00137661">
      <w:ins w:id="372" w:author="Crosby,Steven" w:date="2022-03-25T14:11:00Z">
        <w:r>
          <w:t xml:space="preserve">    </w:t>
        </w:r>
      </w:ins>
      <w:r>
        <w:t xml:space="preserve">    result = 'its a draw!'</w:t>
      </w:r>
    </w:p>
    <w:p w14:paraId="4D24A917" w14:textId="4B3FB6B5" w:rsidR="00137661" w:rsidRDefault="004C222E" w:rsidP="00137661">
      <w:del w:id="373" w:author="Crosby,Steven" w:date="2022-03-25T14:11:00Z">
        <w:r>
          <w:tab/>
        </w:r>
      </w:del>
      <w:ins w:id="374" w:author="Crosby,Steven" w:date="2022-03-25T14:11:00Z">
        <w:r w:rsidR="00137661">
          <w:t xml:space="preserve">        </w:t>
        </w:r>
      </w:ins>
      <w:r w:rsidR="00137661">
        <w:t xml:space="preserve">check = </w:t>
      </w:r>
      <w:proofErr w:type="gramStart"/>
      <w:r w:rsidR="00137661">
        <w:t>0;</w:t>
      </w:r>
      <w:proofErr w:type="gramEnd"/>
    </w:p>
    <w:p w14:paraId="1277C787" w14:textId="77777777" w:rsidR="00137661" w:rsidRDefault="00137661" w:rsidP="00137661">
      <w:r>
        <w:t xml:space="preserve">  </w:t>
      </w:r>
      <w:ins w:id="375" w:author="Crosby,Steven" w:date="2022-03-25T14:11:00Z">
        <w:r>
          <w:t xml:space="preserve">  </w:t>
        </w:r>
      </w:ins>
      <w:r>
        <w:t>}</w:t>
      </w:r>
    </w:p>
    <w:p w14:paraId="182E364D" w14:textId="77777777" w:rsidR="00137661" w:rsidRDefault="00137661" w:rsidP="00137661">
      <w:ins w:id="376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computerChoice</w:t>
      </w:r>
      <w:proofErr w:type="spellEnd"/>
      <w:r>
        <w:t xml:space="preserve"> === 'rock' &amp;&amp; </w:t>
      </w:r>
      <w:proofErr w:type="spellStart"/>
      <w:r>
        <w:t>userChoice</w:t>
      </w:r>
      <w:proofErr w:type="spellEnd"/>
      <w:r>
        <w:t xml:space="preserve"> === "paper") {</w:t>
      </w:r>
    </w:p>
    <w:p w14:paraId="3FE5DA8D" w14:textId="77777777" w:rsidR="00137661" w:rsidRDefault="00137661" w:rsidP="00137661">
      <w:ins w:id="377" w:author="Crosby,Steven" w:date="2022-03-25T14:11:00Z">
        <w:r>
          <w:t xml:space="preserve">    </w:t>
        </w:r>
      </w:ins>
      <w:r>
        <w:t xml:space="preserve">    result = 'you win!'</w:t>
      </w:r>
    </w:p>
    <w:p w14:paraId="6FFE1E00" w14:textId="665123F4" w:rsidR="00137661" w:rsidRDefault="004C222E" w:rsidP="00137661">
      <w:del w:id="378" w:author="Crosby,Steven" w:date="2022-03-25T14:11:00Z">
        <w:r>
          <w:tab/>
        </w:r>
      </w:del>
      <w:ins w:id="379" w:author="Crosby,Steven" w:date="2022-03-25T14:11:00Z">
        <w:r w:rsidR="00137661">
          <w:t xml:space="preserve">        </w:t>
        </w:r>
      </w:ins>
      <w:r w:rsidR="00137661">
        <w:t xml:space="preserve">check = </w:t>
      </w:r>
      <w:proofErr w:type="gramStart"/>
      <w:r w:rsidR="00137661">
        <w:t>1;</w:t>
      </w:r>
      <w:proofErr w:type="gramEnd"/>
    </w:p>
    <w:p w14:paraId="02D1CA7C" w14:textId="77777777" w:rsidR="00137661" w:rsidRDefault="00137661" w:rsidP="00137661">
      <w:r>
        <w:t xml:space="preserve">  </w:t>
      </w:r>
      <w:ins w:id="380" w:author="Crosby,Steven" w:date="2022-03-25T14:11:00Z">
        <w:r>
          <w:t xml:space="preserve">  </w:t>
        </w:r>
      </w:ins>
      <w:r>
        <w:t>}</w:t>
      </w:r>
    </w:p>
    <w:p w14:paraId="45519A7D" w14:textId="77777777" w:rsidR="00137661" w:rsidRDefault="00137661" w:rsidP="00137661">
      <w:ins w:id="381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computerChoice</w:t>
      </w:r>
      <w:proofErr w:type="spellEnd"/>
      <w:r>
        <w:t xml:space="preserve"> === 'rock' &amp;&amp; </w:t>
      </w:r>
      <w:proofErr w:type="spellStart"/>
      <w:r>
        <w:t>userChoice</w:t>
      </w:r>
      <w:proofErr w:type="spellEnd"/>
      <w:r>
        <w:t xml:space="preserve"> === "scissors") {</w:t>
      </w:r>
    </w:p>
    <w:p w14:paraId="66A08407" w14:textId="77777777" w:rsidR="00137661" w:rsidRDefault="00137661" w:rsidP="00137661">
      <w:ins w:id="382" w:author="Crosby,Steven" w:date="2022-03-25T14:11:00Z">
        <w:r>
          <w:t xml:space="preserve">    </w:t>
        </w:r>
      </w:ins>
      <w:r>
        <w:t xml:space="preserve">    result = 'you lose!'</w:t>
      </w:r>
    </w:p>
    <w:p w14:paraId="36F5F07D" w14:textId="51DD3E8D" w:rsidR="00137661" w:rsidRDefault="004C222E" w:rsidP="00137661">
      <w:del w:id="383" w:author="Crosby,Steven" w:date="2022-03-25T14:11:00Z">
        <w:r>
          <w:tab/>
        </w:r>
      </w:del>
      <w:ins w:id="384" w:author="Crosby,Steven" w:date="2022-03-25T14:11:00Z">
        <w:r w:rsidR="00137661">
          <w:t xml:space="preserve">        </w:t>
        </w:r>
      </w:ins>
      <w:r w:rsidR="00137661">
        <w:t xml:space="preserve">check = </w:t>
      </w:r>
      <w:proofErr w:type="gramStart"/>
      <w:r w:rsidR="00137661">
        <w:t>0;</w:t>
      </w:r>
      <w:proofErr w:type="gramEnd"/>
    </w:p>
    <w:p w14:paraId="1417AD20" w14:textId="77777777" w:rsidR="00137661" w:rsidRDefault="00137661" w:rsidP="00137661">
      <w:r>
        <w:t xml:space="preserve">  </w:t>
      </w:r>
      <w:ins w:id="385" w:author="Crosby,Steven" w:date="2022-03-25T14:11:00Z">
        <w:r>
          <w:t xml:space="preserve">  </w:t>
        </w:r>
      </w:ins>
      <w:r>
        <w:t>}</w:t>
      </w:r>
    </w:p>
    <w:p w14:paraId="6B596390" w14:textId="77777777" w:rsidR="00137661" w:rsidRDefault="00137661" w:rsidP="00137661">
      <w:ins w:id="386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computerChoice</w:t>
      </w:r>
      <w:proofErr w:type="spellEnd"/>
      <w:r>
        <w:t xml:space="preserve"> === 'paper' &amp;&amp; </w:t>
      </w:r>
      <w:proofErr w:type="spellStart"/>
      <w:r>
        <w:t>userChoice</w:t>
      </w:r>
      <w:proofErr w:type="spellEnd"/>
      <w:r>
        <w:t xml:space="preserve"> === "scissors") {</w:t>
      </w:r>
    </w:p>
    <w:p w14:paraId="5F4D7B54" w14:textId="77777777" w:rsidR="00137661" w:rsidRDefault="00137661" w:rsidP="00137661">
      <w:ins w:id="387" w:author="Crosby,Steven" w:date="2022-03-25T14:11:00Z">
        <w:r>
          <w:t xml:space="preserve">    </w:t>
        </w:r>
      </w:ins>
      <w:r>
        <w:t xml:space="preserve">    result = 'you win!'</w:t>
      </w:r>
    </w:p>
    <w:p w14:paraId="3A8134A3" w14:textId="2FB58B2E" w:rsidR="00137661" w:rsidRDefault="004C222E" w:rsidP="00137661">
      <w:del w:id="388" w:author="Crosby,Steven" w:date="2022-03-25T14:11:00Z">
        <w:r>
          <w:tab/>
        </w:r>
      </w:del>
      <w:ins w:id="389" w:author="Crosby,Steven" w:date="2022-03-25T14:11:00Z">
        <w:r w:rsidR="00137661">
          <w:t xml:space="preserve">        </w:t>
        </w:r>
      </w:ins>
      <w:r w:rsidR="00137661">
        <w:t xml:space="preserve">check = </w:t>
      </w:r>
      <w:proofErr w:type="gramStart"/>
      <w:r w:rsidR="00137661">
        <w:t>1;</w:t>
      </w:r>
      <w:proofErr w:type="gramEnd"/>
    </w:p>
    <w:p w14:paraId="09CD1301" w14:textId="77777777" w:rsidR="00137661" w:rsidRDefault="00137661" w:rsidP="00137661">
      <w:r>
        <w:t xml:space="preserve">  </w:t>
      </w:r>
      <w:ins w:id="390" w:author="Crosby,Steven" w:date="2022-03-25T14:11:00Z">
        <w:r>
          <w:t xml:space="preserve">  </w:t>
        </w:r>
      </w:ins>
      <w:r>
        <w:t>}</w:t>
      </w:r>
    </w:p>
    <w:p w14:paraId="1B5ED346" w14:textId="77777777" w:rsidR="00137661" w:rsidRDefault="00137661" w:rsidP="00137661">
      <w:ins w:id="391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computerChoice</w:t>
      </w:r>
      <w:proofErr w:type="spellEnd"/>
      <w:r>
        <w:t xml:space="preserve"> === 'paper' &amp;&amp; </w:t>
      </w:r>
      <w:proofErr w:type="spellStart"/>
      <w:r>
        <w:t>userChoice</w:t>
      </w:r>
      <w:proofErr w:type="spellEnd"/>
      <w:r>
        <w:t xml:space="preserve"> === "rock") {</w:t>
      </w:r>
    </w:p>
    <w:p w14:paraId="1FDBE9F7" w14:textId="77777777" w:rsidR="00137661" w:rsidRDefault="00137661" w:rsidP="00137661">
      <w:ins w:id="392" w:author="Crosby,Steven" w:date="2022-03-25T14:11:00Z">
        <w:r>
          <w:t xml:space="preserve">    </w:t>
        </w:r>
      </w:ins>
      <w:r>
        <w:t xml:space="preserve">    result = 'you lose!'</w:t>
      </w:r>
    </w:p>
    <w:p w14:paraId="52AB71C9" w14:textId="62A92306" w:rsidR="00137661" w:rsidRDefault="004C222E" w:rsidP="00137661">
      <w:del w:id="393" w:author="Crosby,Steven" w:date="2022-03-25T14:11:00Z">
        <w:r>
          <w:tab/>
        </w:r>
      </w:del>
      <w:ins w:id="394" w:author="Crosby,Steven" w:date="2022-03-25T14:11:00Z">
        <w:r w:rsidR="00137661">
          <w:t xml:space="preserve">        </w:t>
        </w:r>
      </w:ins>
      <w:r w:rsidR="00137661">
        <w:t xml:space="preserve">check = </w:t>
      </w:r>
      <w:proofErr w:type="gramStart"/>
      <w:r w:rsidR="00137661">
        <w:t>0;</w:t>
      </w:r>
      <w:proofErr w:type="gramEnd"/>
    </w:p>
    <w:p w14:paraId="163909AF" w14:textId="77777777" w:rsidR="00137661" w:rsidRDefault="00137661" w:rsidP="00137661">
      <w:r>
        <w:t xml:space="preserve">  </w:t>
      </w:r>
      <w:ins w:id="395" w:author="Crosby,Steven" w:date="2022-03-25T14:11:00Z">
        <w:r>
          <w:t xml:space="preserve">  </w:t>
        </w:r>
      </w:ins>
      <w:r>
        <w:t>}</w:t>
      </w:r>
    </w:p>
    <w:p w14:paraId="25353400" w14:textId="77777777" w:rsidR="00137661" w:rsidRDefault="00137661" w:rsidP="00137661">
      <w:ins w:id="396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computerChoice</w:t>
      </w:r>
      <w:proofErr w:type="spellEnd"/>
      <w:r>
        <w:t xml:space="preserve"> === 'scissors' &amp;&amp; </w:t>
      </w:r>
      <w:proofErr w:type="spellStart"/>
      <w:r>
        <w:t>userChoice</w:t>
      </w:r>
      <w:proofErr w:type="spellEnd"/>
      <w:r>
        <w:t xml:space="preserve"> === "rock") {</w:t>
      </w:r>
    </w:p>
    <w:p w14:paraId="0518AB09" w14:textId="77777777" w:rsidR="00137661" w:rsidRDefault="00137661" w:rsidP="00137661">
      <w:ins w:id="397" w:author="Crosby,Steven" w:date="2022-03-25T14:11:00Z">
        <w:r>
          <w:t xml:space="preserve">    </w:t>
        </w:r>
      </w:ins>
      <w:r>
        <w:t xml:space="preserve">    result = 'you win!'</w:t>
      </w:r>
    </w:p>
    <w:p w14:paraId="1E66333E" w14:textId="0DB189AE" w:rsidR="00137661" w:rsidRDefault="004C222E" w:rsidP="00137661">
      <w:del w:id="398" w:author="Crosby,Steven" w:date="2022-03-25T14:11:00Z">
        <w:r>
          <w:tab/>
        </w:r>
      </w:del>
      <w:ins w:id="399" w:author="Crosby,Steven" w:date="2022-03-25T14:11:00Z">
        <w:r w:rsidR="00137661">
          <w:t xml:space="preserve">        </w:t>
        </w:r>
      </w:ins>
      <w:r w:rsidR="00137661">
        <w:t xml:space="preserve">check = </w:t>
      </w:r>
      <w:proofErr w:type="gramStart"/>
      <w:r w:rsidR="00137661">
        <w:t>1;</w:t>
      </w:r>
      <w:proofErr w:type="gramEnd"/>
    </w:p>
    <w:p w14:paraId="51C88320" w14:textId="77777777" w:rsidR="00137661" w:rsidRDefault="00137661" w:rsidP="00137661">
      <w:r>
        <w:t xml:space="preserve">  </w:t>
      </w:r>
      <w:ins w:id="400" w:author="Crosby,Steven" w:date="2022-03-25T14:11:00Z">
        <w:r>
          <w:t xml:space="preserve">  </w:t>
        </w:r>
      </w:ins>
      <w:r>
        <w:t>}</w:t>
      </w:r>
    </w:p>
    <w:p w14:paraId="145B45E8" w14:textId="77777777" w:rsidR="00137661" w:rsidRDefault="00137661" w:rsidP="00137661">
      <w:ins w:id="401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computerChoice</w:t>
      </w:r>
      <w:proofErr w:type="spellEnd"/>
      <w:r>
        <w:t xml:space="preserve"> === 'scissors' &amp;&amp; </w:t>
      </w:r>
      <w:proofErr w:type="spellStart"/>
      <w:r>
        <w:t>userChoice</w:t>
      </w:r>
      <w:proofErr w:type="spellEnd"/>
      <w:r>
        <w:t xml:space="preserve"> === "paper") {</w:t>
      </w:r>
    </w:p>
    <w:p w14:paraId="0C95A29C" w14:textId="77777777" w:rsidR="00137661" w:rsidRDefault="00137661" w:rsidP="00137661">
      <w:ins w:id="402" w:author="Crosby,Steven" w:date="2022-03-25T14:11:00Z">
        <w:r>
          <w:t xml:space="preserve">    </w:t>
        </w:r>
      </w:ins>
      <w:r>
        <w:t xml:space="preserve">    result = 'you lose!'</w:t>
      </w:r>
    </w:p>
    <w:p w14:paraId="638BFF87" w14:textId="6EFB8C49" w:rsidR="00137661" w:rsidRDefault="004C222E" w:rsidP="00137661">
      <w:del w:id="403" w:author="Crosby,Steven" w:date="2022-03-25T14:11:00Z">
        <w:r>
          <w:tab/>
        </w:r>
      </w:del>
      <w:ins w:id="404" w:author="Crosby,Steven" w:date="2022-03-25T14:11:00Z">
        <w:r w:rsidR="00137661">
          <w:t xml:space="preserve">        </w:t>
        </w:r>
      </w:ins>
      <w:r w:rsidR="00137661">
        <w:t xml:space="preserve">check = </w:t>
      </w:r>
      <w:proofErr w:type="gramStart"/>
      <w:r w:rsidR="00137661">
        <w:t>0;</w:t>
      </w:r>
      <w:proofErr w:type="gramEnd"/>
    </w:p>
    <w:p w14:paraId="0CD6DB7A" w14:textId="77777777" w:rsidR="00137661" w:rsidRDefault="00137661" w:rsidP="00137661">
      <w:r>
        <w:t xml:space="preserve">  </w:t>
      </w:r>
      <w:ins w:id="405" w:author="Crosby,Steven" w:date="2022-03-25T14:11:00Z">
        <w:r>
          <w:t xml:space="preserve">  </w:t>
        </w:r>
      </w:ins>
      <w:r>
        <w:t>}</w:t>
      </w:r>
    </w:p>
    <w:p w14:paraId="29AE8D58" w14:textId="77777777" w:rsidR="00137661" w:rsidRDefault="00137661" w:rsidP="00137661"/>
    <w:p w14:paraId="28714163" w14:textId="4341AF93" w:rsidR="00137661" w:rsidRDefault="00137661" w:rsidP="00137661">
      <w:ins w:id="406" w:author="Crosby,Steven" w:date="2022-03-25T14:11:00Z">
        <w:r>
          <w:t xml:space="preserve">  </w:t>
        </w:r>
      </w:ins>
      <w:r>
        <w:t xml:space="preserve">  if (</w:t>
      </w:r>
      <w:proofErr w:type="spellStart"/>
      <w:r>
        <w:t>userChoice</w:t>
      </w:r>
      <w:proofErr w:type="spellEnd"/>
      <w:r>
        <w:t xml:space="preserve"> === </w:t>
      </w:r>
      <w:del w:id="407" w:author="Crosby,Steven" w:date="2022-03-25T14:11:00Z">
        <w:r w:rsidR="004C222E">
          <w:delText>'reset'){</w:delText>
        </w:r>
      </w:del>
      <w:ins w:id="408" w:author="Crosby,Steven" w:date="2022-03-25T14:11:00Z">
        <w:r>
          <w:t>'refresh') {</w:t>
        </w:r>
      </w:ins>
    </w:p>
    <w:p w14:paraId="1BE63355" w14:textId="49F97956" w:rsidR="00137661" w:rsidRDefault="00137661" w:rsidP="00137661">
      <w:ins w:id="409" w:author="Crosby,Steven" w:date="2022-03-25T14:11:00Z">
        <w:r>
          <w:t xml:space="preserve">    </w:t>
        </w:r>
      </w:ins>
      <w:r>
        <w:t xml:space="preserve">    result = </w:t>
      </w:r>
      <w:del w:id="410" w:author="Crosby,Steven" w:date="2022-03-25T14:11:00Z">
        <w:r w:rsidR="004C222E">
          <w:delText>reset();</w:delText>
        </w:r>
      </w:del>
      <w:ins w:id="411" w:author="Crosby,Steven" w:date="2022-03-25T14:11:00Z">
        <w:r>
          <w:t>"Refreshing page</w:t>
        </w:r>
        <w:proofErr w:type="gramStart"/>
        <w:r>
          <w:t>";</w:t>
        </w:r>
      </w:ins>
      <w:proofErr w:type="gramEnd"/>
    </w:p>
    <w:p w14:paraId="02B0B768" w14:textId="77777777" w:rsidR="004C222E" w:rsidRDefault="004C222E" w:rsidP="004C222E">
      <w:pPr>
        <w:rPr>
          <w:del w:id="412" w:author="Crosby,Steven" w:date="2022-03-25T14:11:00Z"/>
        </w:rPr>
      </w:pPr>
      <w:del w:id="413" w:author="Crosby,Steven" w:date="2022-03-25T14:11:00Z">
        <w:r>
          <w:delText xml:space="preserve">    location.reload();</w:delText>
        </w:r>
      </w:del>
    </w:p>
    <w:p w14:paraId="5078B81E" w14:textId="77777777" w:rsidR="004C222E" w:rsidRDefault="004C222E" w:rsidP="004C222E">
      <w:pPr>
        <w:rPr>
          <w:del w:id="414" w:author="Crosby,Steven" w:date="2022-03-25T14:11:00Z"/>
        </w:rPr>
      </w:pPr>
      <w:del w:id="415" w:author="Crosby,Steven" w:date="2022-03-25T14:11:00Z">
        <w:r>
          <w:delText xml:space="preserve">  }</w:delText>
        </w:r>
      </w:del>
    </w:p>
    <w:p w14:paraId="423C3E9A" w14:textId="77777777" w:rsidR="004C222E" w:rsidRDefault="004C222E" w:rsidP="004C222E">
      <w:pPr>
        <w:rPr>
          <w:del w:id="416" w:author="Crosby,Steven" w:date="2022-03-25T14:11:00Z"/>
        </w:rPr>
      </w:pPr>
      <w:del w:id="417" w:author="Crosby,Steven" w:date="2022-03-25T14:11:00Z">
        <w:r>
          <w:delText xml:space="preserve">  </w:delText>
        </w:r>
      </w:del>
    </w:p>
    <w:p w14:paraId="694BF87A" w14:textId="77777777" w:rsidR="00137661" w:rsidRDefault="00137661" w:rsidP="00137661">
      <w:pPr>
        <w:rPr>
          <w:ins w:id="418" w:author="Crosby,Steven" w:date="2022-03-25T14:11:00Z"/>
        </w:rPr>
      </w:pPr>
      <w:ins w:id="419" w:author="Crosby,Steven" w:date="2022-03-25T14:11:00Z">
        <w:r>
          <w:t xml:space="preserve">        </w:t>
        </w:r>
        <w:proofErr w:type="spellStart"/>
        <w:proofErr w:type="gramStart"/>
        <w:r>
          <w:t>window.alert</w:t>
        </w:r>
        <w:proofErr w:type="spellEnd"/>
        <w:proofErr w:type="gramEnd"/>
        <w:r>
          <w:t>("Name is confirmed. Click to view high scores."</w:t>
        </w:r>
        <w:proofErr w:type="gramStart"/>
        <w:r>
          <w:t>);</w:t>
        </w:r>
        <w:proofErr w:type="gramEnd"/>
      </w:ins>
    </w:p>
    <w:p w14:paraId="22884DCB" w14:textId="77777777" w:rsidR="00137661" w:rsidRDefault="00137661" w:rsidP="00137661">
      <w:pPr>
        <w:rPr>
          <w:ins w:id="420" w:author="Crosby,Steven" w:date="2022-03-25T14:11:00Z"/>
        </w:rPr>
      </w:pPr>
      <w:ins w:id="421" w:author="Crosby,Steven" w:date="2022-03-25T14:11:00Z">
        <w:r>
          <w:t xml:space="preserve">        </w:t>
        </w:r>
        <w:proofErr w:type="spellStart"/>
        <w:proofErr w:type="gramStart"/>
        <w:r>
          <w:t>SortLocalStorage</w:t>
        </w:r>
        <w:proofErr w:type="spellEnd"/>
        <w:r>
          <w:t>(</w:t>
        </w:r>
        <w:proofErr w:type="gramEnd"/>
        <w:r>
          <w:t>)</w:t>
        </w:r>
      </w:ins>
    </w:p>
    <w:p w14:paraId="621D26AE" w14:textId="77777777" w:rsidR="00137661" w:rsidRDefault="00137661" w:rsidP="00137661">
      <w:pPr>
        <w:rPr>
          <w:ins w:id="422" w:author="Crosby,Steven" w:date="2022-03-25T14:11:00Z"/>
        </w:rPr>
      </w:pPr>
    </w:p>
    <w:p w14:paraId="1361DB6C" w14:textId="77777777" w:rsidR="00137661" w:rsidRDefault="00137661" w:rsidP="00137661">
      <w:pPr>
        <w:rPr>
          <w:ins w:id="423" w:author="Crosby,Steven" w:date="2022-03-25T14:11:00Z"/>
        </w:rPr>
      </w:pPr>
      <w:ins w:id="424" w:author="Crosby,Steven" w:date="2022-03-25T14:11:00Z">
        <w:r>
          <w:t xml:space="preserve">        let refresh1Element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("link1");</w:t>
        </w:r>
      </w:ins>
    </w:p>
    <w:p w14:paraId="2C2B7B87" w14:textId="77777777" w:rsidR="00137661" w:rsidRDefault="00137661" w:rsidP="00137661">
      <w:pPr>
        <w:rPr>
          <w:ins w:id="425" w:author="Crosby,Steven" w:date="2022-03-25T14:11:00Z"/>
        </w:rPr>
      </w:pPr>
      <w:ins w:id="426" w:author="Crosby,Steven" w:date="2022-03-25T14:11:00Z">
        <w:r>
          <w:t xml:space="preserve">        let refresh = "Refreshing"</w:t>
        </w:r>
      </w:ins>
    </w:p>
    <w:p w14:paraId="1B2EB3DA" w14:textId="77777777" w:rsidR="00137661" w:rsidRDefault="00137661" w:rsidP="00137661">
      <w:pPr>
        <w:rPr>
          <w:ins w:id="427" w:author="Crosby,Steven" w:date="2022-03-25T14:11:00Z"/>
        </w:rPr>
      </w:pPr>
      <w:ins w:id="428" w:author="Crosby,Steven" w:date="2022-03-25T14:11:00Z">
        <w:r>
          <w:t xml:space="preserve">        refresh1Element.innerHTML = </w:t>
        </w:r>
        <w:proofErr w:type="gramStart"/>
        <w:r>
          <w:t>refresh;</w:t>
        </w:r>
        <w:proofErr w:type="gramEnd"/>
      </w:ins>
    </w:p>
    <w:p w14:paraId="69B66272" w14:textId="77777777" w:rsidR="00137661" w:rsidRDefault="00137661" w:rsidP="00137661">
      <w:pPr>
        <w:rPr>
          <w:ins w:id="429" w:author="Crosby,Steven" w:date="2022-03-25T14:11:00Z"/>
        </w:rPr>
      </w:pPr>
    </w:p>
    <w:p w14:paraId="14EBAEB8" w14:textId="77777777" w:rsidR="00137661" w:rsidRDefault="00137661" w:rsidP="00137661">
      <w:pPr>
        <w:rPr>
          <w:ins w:id="430" w:author="Crosby,Steven" w:date="2022-03-25T14:11:00Z"/>
        </w:rPr>
      </w:pPr>
      <w:ins w:id="431" w:author="Crosby,Steven" w:date="2022-03-25T14:11:00Z">
        <w:r>
          <w:t xml:space="preserve">        let refresh2Element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("link2");</w:t>
        </w:r>
      </w:ins>
    </w:p>
    <w:p w14:paraId="309A93A0" w14:textId="77777777" w:rsidR="00137661" w:rsidRDefault="00137661" w:rsidP="00137661">
      <w:pPr>
        <w:rPr>
          <w:ins w:id="432" w:author="Crosby,Steven" w:date="2022-03-25T14:11:00Z"/>
        </w:rPr>
      </w:pPr>
      <w:ins w:id="433" w:author="Crosby,Steven" w:date="2022-03-25T14:11:00Z">
        <w:r>
          <w:t xml:space="preserve">        refresh2Element.innerHTML = </w:t>
        </w:r>
        <w:proofErr w:type="gramStart"/>
        <w:r>
          <w:t>refresh;</w:t>
        </w:r>
        <w:proofErr w:type="gramEnd"/>
      </w:ins>
    </w:p>
    <w:p w14:paraId="351E1F3E" w14:textId="77777777" w:rsidR="00137661" w:rsidRDefault="00137661" w:rsidP="00137661">
      <w:pPr>
        <w:rPr>
          <w:ins w:id="434" w:author="Crosby,Steven" w:date="2022-03-25T14:11:00Z"/>
        </w:rPr>
      </w:pPr>
    </w:p>
    <w:p w14:paraId="5FA15740" w14:textId="77777777" w:rsidR="00137661" w:rsidRDefault="00137661" w:rsidP="00137661">
      <w:pPr>
        <w:rPr>
          <w:ins w:id="435" w:author="Crosby,Steven" w:date="2022-03-25T14:11:00Z"/>
        </w:rPr>
      </w:pPr>
      <w:ins w:id="436" w:author="Crosby,Steven" w:date="2022-03-25T14:11:00Z">
        <w:r>
          <w:t xml:space="preserve">        let refresh3Element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("link3");</w:t>
        </w:r>
      </w:ins>
    </w:p>
    <w:p w14:paraId="4B9D2843" w14:textId="77777777" w:rsidR="00137661" w:rsidRDefault="00137661" w:rsidP="00137661">
      <w:pPr>
        <w:rPr>
          <w:ins w:id="437" w:author="Crosby,Steven" w:date="2022-03-25T14:11:00Z"/>
        </w:rPr>
      </w:pPr>
      <w:ins w:id="438" w:author="Crosby,Steven" w:date="2022-03-25T14:11:00Z">
        <w:r>
          <w:t xml:space="preserve">        refresh3Element.innerHTML = </w:t>
        </w:r>
        <w:proofErr w:type="gramStart"/>
        <w:r>
          <w:t>refresh;</w:t>
        </w:r>
        <w:proofErr w:type="gramEnd"/>
      </w:ins>
    </w:p>
    <w:p w14:paraId="671E6F66" w14:textId="77777777" w:rsidR="00137661" w:rsidRDefault="00137661" w:rsidP="00137661">
      <w:pPr>
        <w:rPr>
          <w:ins w:id="439" w:author="Crosby,Steven" w:date="2022-03-25T14:11:00Z"/>
        </w:rPr>
      </w:pPr>
    </w:p>
    <w:p w14:paraId="15A48CD3" w14:textId="77777777" w:rsidR="00137661" w:rsidRDefault="00137661" w:rsidP="00137661">
      <w:pPr>
        <w:rPr>
          <w:ins w:id="440" w:author="Crosby,Steven" w:date="2022-03-25T14:11:00Z"/>
        </w:rPr>
      </w:pPr>
      <w:ins w:id="441" w:author="Crosby,Steven" w:date="2022-03-25T14:11:00Z">
        <w:r>
          <w:t xml:space="preserve">        let refresh4Element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("link4");</w:t>
        </w:r>
      </w:ins>
    </w:p>
    <w:p w14:paraId="64BB3C4A" w14:textId="77777777" w:rsidR="00137661" w:rsidRDefault="00137661" w:rsidP="00137661">
      <w:pPr>
        <w:rPr>
          <w:ins w:id="442" w:author="Crosby,Steven" w:date="2022-03-25T14:11:00Z"/>
        </w:rPr>
      </w:pPr>
      <w:ins w:id="443" w:author="Crosby,Steven" w:date="2022-03-25T14:11:00Z">
        <w:r>
          <w:t xml:space="preserve">        refresh4Element.innerHTML = </w:t>
        </w:r>
        <w:proofErr w:type="gramStart"/>
        <w:r>
          <w:t>refresh;</w:t>
        </w:r>
        <w:proofErr w:type="gramEnd"/>
      </w:ins>
    </w:p>
    <w:p w14:paraId="7E04C137" w14:textId="77777777" w:rsidR="00137661" w:rsidRDefault="00137661" w:rsidP="00137661">
      <w:pPr>
        <w:rPr>
          <w:ins w:id="444" w:author="Crosby,Steven" w:date="2022-03-25T14:11:00Z"/>
        </w:rPr>
      </w:pPr>
    </w:p>
    <w:p w14:paraId="17754F1F" w14:textId="77777777" w:rsidR="00137661" w:rsidRDefault="00137661" w:rsidP="00137661">
      <w:pPr>
        <w:rPr>
          <w:ins w:id="445" w:author="Crosby,Steven" w:date="2022-03-25T14:11:00Z"/>
        </w:rPr>
      </w:pPr>
      <w:ins w:id="446" w:author="Crosby,Steven" w:date="2022-03-25T14:11:00Z">
        <w:r>
          <w:t xml:space="preserve">        let refresh5Element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("link5");</w:t>
        </w:r>
      </w:ins>
    </w:p>
    <w:p w14:paraId="0A6920B9" w14:textId="77777777" w:rsidR="00137661" w:rsidRDefault="00137661" w:rsidP="00137661">
      <w:pPr>
        <w:rPr>
          <w:ins w:id="447" w:author="Crosby,Steven" w:date="2022-03-25T14:11:00Z"/>
        </w:rPr>
      </w:pPr>
      <w:ins w:id="448" w:author="Crosby,Steven" w:date="2022-03-25T14:11:00Z">
        <w:r>
          <w:t xml:space="preserve">        refresh5Element.innerHTML = </w:t>
        </w:r>
        <w:proofErr w:type="gramStart"/>
        <w:r>
          <w:t>refresh;</w:t>
        </w:r>
        <w:proofErr w:type="gramEnd"/>
      </w:ins>
    </w:p>
    <w:p w14:paraId="7E18FF1E" w14:textId="77777777" w:rsidR="00137661" w:rsidRDefault="00137661" w:rsidP="00137661">
      <w:pPr>
        <w:rPr>
          <w:ins w:id="449" w:author="Crosby,Steven" w:date="2022-03-25T14:11:00Z"/>
        </w:rPr>
      </w:pPr>
      <w:ins w:id="450" w:author="Crosby,Steven" w:date="2022-03-25T14:11:00Z">
        <w:r>
          <w:t xml:space="preserve">    }</w:t>
        </w:r>
      </w:ins>
    </w:p>
    <w:p w14:paraId="20001EA8" w14:textId="77777777" w:rsidR="00137661" w:rsidRDefault="00137661" w:rsidP="00137661">
      <w:pPr>
        <w:rPr>
          <w:ins w:id="451" w:author="Crosby,Steven" w:date="2022-03-25T14:11:00Z"/>
        </w:rPr>
      </w:pPr>
    </w:p>
    <w:p w14:paraId="3FA4D724" w14:textId="77777777" w:rsidR="00137661" w:rsidRDefault="00137661" w:rsidP="00137661">
      <w:pPr>
        <w:rPr>
          <w:ins w:id="452" w:author="Crosby,Steven" w:date="2022-03-25T14:11:00Z"/>
        </w:rPr>
      </w:pPr>
      <w:ins w:id="453" w:author="Crosby,Steven" w:date="2022-03-25T14:11:00Z">
        <w:r>
          <w:t xml:space="preserve">    if (</w:t>
        </w:r>
        <w:proofErr w:type="spellStart"/>
        <w:r>
          <w:t>userChoice</w:t>
        </w:r>
        <w:proofErr w:type="spellEnd"/>
        <w:r>
          <w:t xml:space="preserve"> === 'score') {</w:t>
        </w:r>
      </w:ins>
    </w:p>
    <w:p w14:paraId="31DE5E30" w14:textId="77777777" w:rsidR="00137661" w:rsidRDefault="00137661" w:rsidP="00137661">
      <w:pPr>
        <w:rPr>
          <w:ins w:id="454" w:author="Crosby,Steven" w:date="2022-03-25T14:11:00Z"/>
        </w:rPr>
      </w:pPr>
      <w:ins w:id="455" w:author="Crosby,Steven" w:date="2022-03-25T14:11:00Z">
        <w:r>
          <w:t xml:space="preserve">        result = "Submitting</w:t>
        </w:r>
        <w:proofErr w:type="gramStart"/>
        <w:r>
          <w:t>";</w:t>
        </w:r>
        <w:proofErr w:type="gramEnd"/>
      </w:ins>
    </w:p>
    <w:p w14:paraId="3AD036AC" w14:textId="77777777" w:rsidR="00137661" w:rsidRDefault="00137661" w:rsidP="00137661">
      <w:pPr>
        <w:rPr>
          <w:ins w:id="456" w:author="Crosby,Steven" w:date="2022-03-25T14:11:00Z"/>
        </w:rPr>
      </w:pPr>
      <w:ins w:id="457" w:author="Crosby,Steven" w:date="2022-03-25T14:11:00Z">
        <w:r>
          <w:t xml:space="preserve">        </w:t>
        </w:r>
        <w:proofErr w:type="spellStart"/>
        <w:proofErr w:type="gramStart"/>
        <w:r>
          <w:t>window.alert</w:t>
        </w:r>
        <w:proofErr w:type="spellEnd"/>
        <w:proofErr w:type="gramEnd"/>
        <w:r>
          <w:t>("Current High scores. Scores will only save if you submit and confirm your name details."</w:t>
        </w:r>
        <w:proofErr w:type="gramStart"/>
        <w:r>
          <w:t>);</w:t>
        </w:r>
        <w:proofErr w:type="gramEnd"/>
      </w:ins>
    </w:p>
    <w:p w14:paraId="60CE3927" w14:textId="77777777" w:rsidR="00137661" w:rsidRDefault="00137661" w:rsidP="00137661">
      <w:pPr>
        <w:rPr>
          <w:ins w:id="458" w:author="Crosby,Steven" w:date="2022-03-25T14:11:00Z"/>
        </w:rPr>
      </w:pPr>
      <w:ins w:id="459" w:author="Crosby,Steven" w:date="2022-03-25T14:11:00Z">
        <w:r>
          <w:t xml:space="preserve">        </w:t>
        </w:r>
        <w:proofErr w:type="spellStart"/>
        <w:proofErr w:type="gramStart"/>
        <w:r>
          <w:t>SortLocalStorage</w:t>
        </w:r>
        <w:proofErr w:type="spellEnd"/>
        <w:r>
          <w:t>(</w:t>
        </w:r>
        <w:proofErr w:type="gramEnd"/>
        <w:r>
          <w:t>)</w:t>
        </w:r>
      </w:ins>
    </w:p>
    <w:p w14:paraId="627370BF" w14:textId="77777777" w:rsidR="00137661" w:rsidRDefault="00137661" w:rsidP="00137661">
      <w:pPr>
        <w:rPr>
          <w:ins w:id="460" w:author="Crosby,Steven" w:date="2022-03-25T14:11:00Z"/>
        </w:rPr>
      </w:pPr>
      <w:ins w:id="461" w:author="Crosby,Steven" w:date="2022-03-25T14:11:00Z">
        <w:r>
          <w:t xml:space="preserve">        const </w:t>
        </w:r>
        <w:proofErr w:type="spellStart"/>
        <w:r>
          <w:t>storageScoreArray</w:t>
        </w:r>
        <w:proofErr w:type="spellEnd"/>
        <w:r>
          <w:t xml:space="preserve"> = new </w:t>
        </w:r>
        <w:proofErr w:type="gramStart"/>
        <w:r>
          <w:t>Array(</w:t>
        </w:r>
        <w:proofErr w:type="gramEnd"/>
        <w:r>
          <w:t>);</w:t>
        </w:r>
      </w:ins>
    </w:p>
    <w:p w14:paraId="01B93897" w14:textId="77777777" w:rsidR="00137661" w:rsidRDefault="00137661" w:rsidP="00137661">
      <w:pPr>
        <w:rPr>
          <w:ins w:id="462" w:author="Crosby,Steven" w:date="2022-03-25T14:11:00Z"/>
        </w:rPr>
      </w:pPr>
      <w:ins w:id="463" w:author="Crosby,Steven" w:date="2022-03-25T14:11:00Z">
        <w:r>
          <w:t xml:space="preserve">        for (let </w:t>
        </w:r>
        <w:proofErr w:type="spellStart"/>
        <w:r>
          <w:t>i</w:t>
        </w:r>
        <w:proofErr w:type="spellEnd"/>
        <w:r>
          <w:t xml:space="preserve"> = 0; </w:t>
        </w:r>
        <w:proofErr w:type="spellStart"/>
        <w:r>
          <w:t>i</w:t>
        </w:r>
        <w:proofErr w:type="spellEnd"/>
        <w:r>
          <w:t xml:space="preserve"> &lt; </w:t>
        </w:r>
        <w:proofErr w:type="spellStart"/>
        <w:r>
          <w:t>sortArray.length</w:t>
        </w:r>
        <w:proofErr w:type="spellEnd"/>
        <w:r>
          <w:t xml:space="preserve">; </w:t>
        </w:r>
        <w:proofErr w:type="spellStart"/>
        <w:r>
          <w:t>i</w:t>
        </w:r>
        <w:proofErr w:type="spellEnd"/>
        <w:r>
          <w:t>++) {</w:t>
        </w:r>
      </w:ins>
    </w:p>
    <w:p w14:paraId="39BCAD3B" w14:textId="77777777" w:rsidR="00137661" w:rsidRDefault="00137661" w:rsidP="00137661">
      <w:pPr>
        <w:rPr>
          <w:ins w:id="464" w:author="Crosby,Steven" w:date="2022-03-25T14:11:00Z"/>
        </w:rPr>
      </w:pPr>
      <w:ins w:id="465" w:author="Crosby,Steven" w:date="2022-03-25T14:11:00Z">
        <w:r>
          <w:t xml:space="preserve">            </w:t>
        </w:r>
        <w:proofErr w:type="spellStart"/>
        <w:r>
          <w:t>storageScoreArray</w:t>
        </w:r>
        <w:proofErr w:type="spellEnd"/>
        <w:r>
          <w:t>[</w:t>
        </w:r>
        <w:proofErr w:type="spellStart"/>
        <w:r>
          <w:t>i</w:t>
        </w:r>
        <w:proofErr w:type="spellEnd"/>
        <w:r>
          <w:t xml:space="preserve">] = </w:t>
        </w:r>
        <w:proofErr w:type="spellStart"/>
        <w:r>
          <w:t>sortArray</w:t>
        </w:r>
        <w:proofErr w:type="spellEnd"/>
        <w:r>
          <w:t>[</w:t>
        </w:r>
        <w:proofErr w:type="spellStart"/>
        <w:r>
          <w:t>i</w:t>
        </w:r>
        <w:proofErr w:type="spellEnd"/>
        <w:proofErr w:type="gramStart"/>
        <w:r>
          <w:t>].split</w:t>
        </w:r>
        <w:proofErr w:type="gramEnd"/>
        <w:r>
          <w:t>(";");</w:t>
        </w:r>
      </w:ins>
    </w:p>
    <w:p w14:paraId="164E8901" w14:textId="77777777" w:rsidR="00137661" w:rsidRDefault="00137661" w:rsidP="00137661">
      <w:pPr>
        <w:rPr>
          <w:ins w:id="466" w:author="Crosby,Steven" w:date="2022-03-25T14:11:00Z"/>
        </w:rPr>
      </w:pPr>
      <w:ins w:id="467" w:author="Crosby,Steven" w:date="2022-03-25T14:11:00Z">
        <w:r>
          <w:t xml:space="preserve">        }</w:t>
        </w:r>
      </w:ins>
    </w:p>
    <w:p w14:paraId="5DEAAA4D" w14:textId="77777777" w:rsidR="00137661" w:rsidRDefault="00137661" w:rsidP="00137661">
      <w:pPr>
        <w:rPr>
          <w:ins w:id="468" w:author="Crosby,Steven" w:date="2022-03-25T14:11:00Z"/>
        </w:rPr>
      </w:pPr>
    </w:p>
    <w:p w14:paraId="0E943BFE" w14:textId="77777777" w:rsidR="00137661" w:rsidRDefault="00137661" w:rsidP="00137661">
      <w:pPr>
        <w:rPr>
          <w:ins w:id="469" w:author="Crosby,Steven" w:date="2022-03-25T14:11:00Z"/>
        </w:rPr>
      </w:pPr>
      <w:ins w:id="470" w:author="Crosby,Steven" w:date="2022-03-25T14:11:00Z">
        <w:r>
          <w:t xml:space="preserve">        let storage1Refresh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("link1");</w:t>
        </w:r>
      </w:ins>
    </w:p>
    <w:p w14:paraId="67CE47F4" w14:textId="77777777" w:rsidR="00137661" w:rsidRDefault="00137661" w:rsidP="00137661">
      <w:pPr>
        <w:rPr>
          <w:ins w:id="471" w:author="Crosby,Steven" w:date="2022-03-25T14:11:00Z"/>
        </w:rPr>
      </w:pPr>
      <w:ins w:id="472" w:author="Crosby,Steven" w:date="2022-03-25T14:11:00Z">
        <w:r>
          <w:t xml:space="preserve">        let storage1 = </w:t>
        </w:r>
        <w:proofErr w:type="spellStart"/>
        <w:r>
          <w:t>inpName.value</w:t>
        </w:r>
        <w:proofErr w:type="spellEnd"/>
        <w:r>
          <w:t xml:space="preserve"> + </w:t>
        </w:r>
        <w:proofErr w:type="gramStart"/>
        <w:r>
          <w:t>" :</w:t>
        </w:r>
        <w:proofErr w:type="gramEnd"/>
        <w:r>
          <w:t xml:space="preserve"> " + score;</w:t>
        </w:r>
      </w:ins>
    </w:p>
    <w:p w14:paraId="6FAB3CD2" w14:textId="77777777" w:rsidR="00137661" w:rsidRDefault="00137661" w:rsidP="00137661">
      <w:pPr>
        <w:rPr>
          <w:ins w:id="473" w:author="Crosby,Steven" w:date="2022-03-25T14:11:00Z"/>
        </w:rPr>
      </w:pPr>
      <w:ins w:id="474" w:author="Crosby,Steven" w:date="2022-03-25T14:11:00Z">
        <w:r>
          <w:t xml:space="preserve">        storage1Refresh.innerHTML = </w:t>
        </w:r>
        <w:proofErr w:type="gramStart"/>
        <w:r>
          <w:t>storage1;</w:t>
        </w:r>
        <w:proofErr w:type="gramEnd"/>
      </w:ins>
    </w:p>
    <w:p w14:paraId="174934AF" w14:textId="77777777" w:rsidR="00137661" w:rsidRDefault="00137661" w:rsidP="00137661">
      <w:pPr>
        <w:rPr>
          <w:ins w:id="475" w:author="Crosby,Steven" w:date="2022-03-25T14:11:00Z"/>
        </w:rPr>
      </w:pPr>
    </w:p>
    <w:p w14:paraId="6E76E2BB" w14:textId="77777777" w:rsidR="00137661" w:rsidRDefault="00137661" w:rsidP="00137661">
      <w:pPr>
        <w:rPr>
          <w:ins w:id="476" w:author="Crosby,Steven" w:date="2022-03-25T14:11:00Z"/>
        </w:rPr>
      </w:pPr>
      <w:ins w:id="477" w:author="Crosby,Steven" w:date="2022-03-25T14:11:00Z">
        <w:r>
          <w:t xml:space="preserve">        let storage2Refresh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("link2");</w:t>
        </w:r>
      </w:ins>
    </w:p>
    <w:p w14:paraId="61E512DF" w14:textId="77777777" w:rsidR="00137661" w:rsidRDefault="00137661" w:rsidP="00137661">
      <w:pPr>
        <w:rPr>
          <w:ins w:id="478" w:author="Crosby,Steven" w:date="2022-03-25T14:11:00Z"/>
        </w:rPr>
      </w:pPr>
      <w:ins w:id="479" w:author="Crosby,Steven" w:date="2022-03-25T14:11:00Z">
        <w:r>
          <w:t xml:space="preserve">        let storage2 = </w:t>
        </w:r>
        <w:proofErr w:type="spellStart"/>
        <w:proofErr w:type="gramStart"/>
        <w:r>
          <w:t>storageScoreArray</w:t>
        </w:r>
        <w:proofErr w:type="spellEnd"/>
        <w:r>
          <w:t>[</w:t>
        </w:r>
        <w:proofErr w:type="gramEnd"/>
        <w:r>
          <w:t>1][1]</w:t>
        </w:r>
      </w:ins>
    </w:p>
    <w:p w14:paraId="2C11E76E" w14:textId="77777777" w:rsidR="00137661" w:rsidRDefault="00137661" w:rsidP="00137661">
      <w:pPr>
        <w:rPr>
          <w:ins w:id="480" w:author="Crosby,Steven" w:date="2022-03-25T14:11:00Z"/>
        </w:rPr>
      </w:pPr>
      <w:ins w:id="481" w:author="Crosby,Steven" w:date="2022-03-25T14:11:00Z">
        <w:r>
          <w:t xml:space="preserve">        storage2Refresh.innerHTML = </w:t>
        </w:r>
        <w:proofErr w:type="gramStart"/>
        <w:r>
          <w:t>storage2;</w:t>
        </w:r>
        <w:proofErr w:type="gramEnd"/>
      </w:ins>
    </w:p>
    <w:p w14:paraId="45E82873" w14:textId="77777777" w:rsidR="00137661" w:rsidRDefault="00137661" w:rsidP="00137661">
      <w:pPr>
        <w:rPr>
          <w:ins w:id="482" w:author="Crosby,Steven" w:date="2022-03-25T14:11:00Z"/>
        </w:rPr>
      </w:pPr>
    </w:p>
    <w:p w14:paraId="7664942C" w14:textId="77777777" w:rsidR="00137661" w:rsidRDefault="00137661" w:rsidP="00137661">
      <w:pPr>
        <w:rPr>
          <w:ins w:id="483" w:author="Crosby,Steven" w:date="2022-03-25T14:11:00Z"/>
        </w:rPr>
      </w:pPr>
      <w:ins w:id="484" w:author="Crosby,Steven" w:date="2022-03-25T14:11:00Z">
        <w:r>
          <w:t xml:space="preserve">        let storage3Refresh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("link3");</w:t>
        </w:r>
      </w:ins>
    </w:p>
    <w:p w14:paraId="0B95585E" w14:textId="77777777" w:rsidR="00137661" w:rsidRDefault="00137661" w:rsidP="00137661">
      <w:pPr>
        <w:rPr>
          <w:ins w:id="485" w:author="Crosby,Steven" w:date="2022-03-25T14:11:00Z"/>
        </w:rPr>
      </w:pPr>
      <w:ins w:id="486" w:author="Crosby,Steven" w:date="2022-03-25T14:11:00Z">
        <w:r>
          <w:t xml:space="preserve">        let storage3 = </w:t>
        </w:r>
        <w:proofErr w:type="spellStart"/>
        <w:proofErr w:type="gramStart"/>
        <w:r>
          <w:t>storageScoreArray</w:t>
        </w:r>
        <w:proofErr w:type="spellEnd"/>
        <w:r>
          <w:t>[</w:t>
        </w:r>
        <w:proofErr w:type="gramEnd"/>
        <w:r>
          <w:t>2][1]</w:t>
        </w:r>
      </w:ins>
    </w:p>
    <w:p w14:paraId="7B6BD5B4" w14:textId="77777777" w:rsidR="00137661" w:rsidRDefault="00137661" w:rsidP="00137661">
      <w:pPr>
        <w:rPr>
          <w:ins w:id="487" w:author="Crosby,Steven" w:date="2022-03-25T14:11:00Z"/>
        </w:rPr>
      </w:pPr>
      <w:ins w:id="488" w:author="Crosby,Steven" w:date="2022-03-25T14:11:00Z">
        <w:r>
          <w:t xml:space="preserve">        storage3Refresh.innerHTML = </w:t>
        </w:r>
        <w:proofErr w:type="gramStart"/>
        <w:r>
          <w:t>storage3;</w:t>
        </w:r>
        <w:proofErr w:type="gramEnd"/>
      </w:ins>
    </w:p>
    <w:p w14:paraId="72F24622" w14:textId="77777777" w:rsidR="00137661" w:rsidRDefault="00137661" w:rsidP="00137661">
      <w:pPr>
        <w:rPr>
          <w:ins w:id="489" w:author="Crosby,Steven" w:date="2022-03-25T14:11:00Z"/>
        </w:rPr>
      </w:pPr>
    </w:p>
    <w:p w14:paraId="53798E58" w14:textId="77777777" w:rsidR="00137661" w:rsidRDefault="00137661" w:rsidP="00137661">
      <w:pPr>
        <w:rPr>
          <w:ins w:id="490" w:author="Crosby,Steven" w:date="2022-03-25T14:11:00Z"/>
        </w:rPr>
      </w:pPr>
      <w:ins w:id="491" w:author="Crosby,Steven" w:date="2022-03-25T14:11:00Z">
        <w:r>
          <w:t xml:space="preserve">        let storage4Refresh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("link4");</w:t>
        </w:r>
      </w:ins>
    </w:p>
    <w:p w14:paraId="7956B9E1" w14:textId="77777777" w:rsidR="00137661" w:rsidRDefault="00137661" w:rsidP="00137661">
      <w:pPr>
        <w:rPr>
          <w:ins w:id="492" w:author="Crosby,Steven" w:date="2022-03-25T14:11:00Z"/>
        </w:rPr>
      </w:pPr>
      <w:ins w:id="493" w:author="Crosby,Steven" w:date="2022-03-25T14:11:00Z">
        <w:r>
          <w:t xml:space="preserve">        let storage4 = </w:t>
        </w:r>
        <w:proofErr w:type="spellStart"/>
        <w:proofErr w:type="gramStart"/>
        <w:r>
          <w:t>storageScoreArray</w:t>
        </w:r>
        <w:proofErr w:type="spellEnd"/>
        <w:r>
          <w:t>[</w:t>
        </w:r>
        <w:proofErr w:type="gramEnd"/>
        <w:r>
          <w:t>3][1]</w:t>
        </w:r>
      </w:ins>
    </w:p>
    <w:p w14:paraId="0F25ECDE" w14:textId="77777777" w:rsidR="00137661" w:rsidRDefault="00137661" w:rsidP="00137661">
      <w:pPr>
        <w:rPr>
          <w:ins w:id="494" w:author="Crosby,Steven" w:date="2022-03-25T14:11:00Z"/>
        </w:rPr>
      </w:pPr>
      <w:ins w:id="495" w:author="Crosby,Steven" w:date="2022-03-25T14:11:00Z">
        <w:r>
          <w:t xml:space="preserve">        storage4Refresh.innerHTML = </w:t>
        </w:r>
        <w:proofErr w:type="gramStart"/>
        <w:r>
          <w:t>storage4;</w:t>
        </w:r>
        <w:proofErr w:type="gramEnd"/>
      </w:ins>
    </w:p>
    <w:p w14:paraId="3CFCCB81" w14:textId="77777777" w:rsidR="00137661" w:rsidRDefault="00137661" w:rsidP="00137661">
      <w:pPr>
        <w:rPr>
          <w:ins w:id="496" w:author="Crosby,Steven" w:date="2022-03-25T14:11:00Z"/>
        </w:rPr>
      </w:pPr>
    </w:p>
    <w:p w14:paraId="4917D8F2" w14:textId="77777777" w:rsidR="00137661" w:rsidRDefault="00137661" w:rsidP="00137661">
      <w:pPr>
        <w:rPr>
          <w:ins w:id="497" w:author="Crosby,Steven" w:date="2022-03-25T14:11:00Z"/>
        </w:rPr>
      </w:pPr>
      <w:ins w:id="498" w:author="Crosby,Steven" w:date="2022-03-25T14:11:00Z">
        <w:r>
          <w:t xml:space="preserve">        let storage5Refresh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("link5");</w:t>
        </w:r>
      </w:ins>
    </w:p>
    <w:p w14:paraId="32EAA7E3" w14:textId="77777777" w:rsidR="00137661" w:rsidRDefault="00137661" w:rsidP="00137661">
      <w:pPr>
        <w:rPr>
          <w:ins w:id="499" w:author="Crosby,Steven" w:date="2022-03-25T14:11:00Z"/>
        </w:rPr>
      </w:pPr>
      <w:ins w:id="500" w:author="Crosby,Steven" w:date="2022-03-25T14:11:00Z">
        <w:r>
          <w:t xml:space="preserve">        let storage5 = </w:t>
        </w:r>
        <w:proofErr w:type="spellStart"/>
        <w:proofErr w:type="gramStart"/>
        <w:r>
          <w:t>storageScoreArray</w:t>
        </w:r>
        <w:proofErr w:type="spellEnd"/>
        <w:r>
          <w:t>[</w:t>
        </w:r>
        <w:proofErr w:type="gramEnd"/>
        <w:r>
          <w:t>4][1]</w:t>
        </w:r>
      </w:ins>
    </w:p>
    <w:p w14:paraId="6F377F7C" w14:textId="77777777" w:rsidR="00137661" w:rsidRDefault="00137661" w:rsidP="00137661">
      <w:pPr>
        <w:rPr>
          <w:ins w:id="501" w:author="Crosby,Steven" w:date="2022-03-25T14:11:00Z"/>
        </w:rPr>
      </w:pPr>
      <w:ins w:id="502" w:author="Crosby,Steven" w:date="2022-03-25T14:11:00Z">
        <w:r>
          <w:t xml:space="preserve">        storage5Refresh.innerHTML = </w:t>
        </w:r>
        <w:proofErr w:type="gramStart"/>
        <w:r>
          <w:t>storage5;</w:t>
        </w:r>
        <w:proofErr w:type="gramEnd"/>
      </w:ins>
    </w:p>
    <w:p w14:paraId="3F22B7F3" w14:textId="77777777" w:rsidR="00137661" w:rsidRDefault="00137661" w:rsidP="00137661">
      <w:pPr>
        <w:rPr>
          <w:ins w:id="503" w:author="Crosby,Steven" w:date="2022-03-25T14:11:00Z"/>
        </w:rPr>
      </w:pPr>
      <w:ins w:id="504" w:author="Crosby,Steven" w:date="2022-03-25T14:11:00Z">
        <w:r>
          <w:t xml:space="preserve">        console.log(</w:t>
        </w:r>
        <w:proofErr w:type="spellStart"/>
        <w:r>
          <w:t>localStorage</w:t>
        </w:r>
        <w:proofErr w:type="spellEnd"/>
        <w:proofErr w:type="gramStart"/>
        <w:r>
          <w:t>);</w:t>
        </w:r>
        <w:proofErr w:type="gramEnd"/>
      </w:ins>
    </w:p>
    <w:p w14:paraId="31F7C184" w14:textId="77777777" w:rsidR="00137661" w:rsidRDefault="00137661" w:rsidP="00137661">
      <w:pPr>
        <w:rPr>
          <w:ins w:id="505" w:author="Crosby,Steven" w:date="2022-03-25T14:11:00Z"/>
        </w:rPr>
      </w:pPr>
    </w:p>
    <w:p w14:paraId="08C7AF6F" w14:textId="77777777" w:rsidR="00137661" w:rsidRDefault="00137661" w:rsidP="00137661">
      <w:pPr>
        <w:rPr>
          <w:ins w:id="506" w:author="Crosby,Steven" w:date="2022-03-25T14:11:00Z"/>
        </w:rPr>
      </w:pPr>
      <w:ins w:id="507" w:author="Crosby,Steven" w:date="2022-03-25T14:11:00Z">
        <w:r>
          <w:t xml:space="preserve">    }</w:t>
        </w:r>
      </w:ins>
    </w:p>
    <w:p w14:paraId="6FA1FDED" w14:textId="77777777" w:rsidR="00137661" w:rsidRDefault="00137661" w:rsidP="00137661">
      <w:pPr>
        <w:rPr>
          <w:ins w:id="508" w:author="Crosby,Steven" w:date="2022-03-25T14:11:00Z"/>
        </w:rPr>
      </w:pPr>
    </w:p>
    <w:p w14:paraId="34976DAD" w14:textId="77777777" w:rsidR="00137661" w:rsidRDefault="00137661" w:rsidP="00137661">
      <w:ins w:id="509" w:author="Crosby,Steven" w:date="2022-03-25T14:11:00Z">
        <w:r>
          <w:t xml:space="preserve">  </w:t>
        </w:r>
      </w:ins>
      <w:r>
        <w:t xml:space="preserve">  </w:t>
      </w:r>
      <w:proofErr w:type="spellStart"/>
      <w:r>
        <w:t>resultDisplay.innerHTML</w:t>
      </w:r>
      <w:proofErr w:type="spellEnd"/>
      <w:r>
        <w:t xml:space="preserve"> = result</w:t>
      </w:r>
    </w:p>
    <w:p w14:paraId="30575400" w14:textId="77777777" w:rsidR="00137661" w:rsidRDefault="00137661" w:rsidP="00137661">
      <w:r>
        <w:t xml:space="preserve">    if (check === 1) {</w:t>
      </w:r>
    </w:p>
    <w:p w14:paraId="213E48C9" w14:textId="77777777" w:rsidR="00137661" w:rsidRDefault="00137661" w:rsidP="00137661">
      <w:ins w:id="510" w:author="Crosby,Steven" w:date="2022-03-25T14:11:00Z">
        <w:r>
          <w:t xml:space="preserve">    </w:t>
        </w:r>
      </w:ins>
      <w:r>
        <w:t xml:space="preserve">    score = score + 1</w:t>
      </w:r>
    </w:p>
    <w:p w14:paraId="1C3A736A" w14:textId="77777777" w:rsidR="004C222E" w:rsidRDefault="004C222E" w:rsidP="004C222E">
      <w:pPr>
        <w:rPr>
          <w:del w:id="511" w:author="Crosby,Steven" w:date="2022-03-25T14:11:00Z"/>
        </w:rPr>
      </w:pPr>
      <w:del w:id="512" w:author="Crosby,Steven" w:date="2022-03-25T14:11:00Z">
        <w:r>
          <w:tab/>
          <w:delText>}</w:delText>
        </w:r>
      </w:del>
    </w:p>
    <w:p w14:paraId="6D7B171E" w14:textId="77777777" w:rsidR="00137661" w:rsidRDefault="00137661" w:rsidP="00137661">
      <w:pPr>
        <w:rPr>
          <w:ins w:id="513" w:author="Crosby,Steven" w:date="2022-03-25T14:11:00Z"/>
        </w:rPr>
      </w:pPr>
      <w:ins w:id="514" w:author="Crosby,Steven" w:date="2022-03-25T14:11:00Z">
        <w:r>
          <w:t xml:space="preserve">    }</w:t>
        </w:r>
      </w:ins>
    </w:p>
    <w:p w14:paraId="2632BA68" w14:textId="77777777" w:rsidR="00137661" w:rsidRDefault="00137661" w:rsidP="00137661">
      <w:ins w:id="515" w:author="Crosby,Steven" w:date="2022-03-25T14:11:00Z">
        <w:r>
          <w:t xml:space="preserve">    </w:t>
        </w:r>
      </w:ins>
      <w:r>
        <w:t>///Matt Gates: Addition for High Score</w:t>
      </w:r>
    </w:p>
    <w:p w14:paraId="0325FFD3" w14:textId="096A5857" w:rsidR="00137661" w:rsidRDefault="00137661" w:rsidP="00137661">
      <w:ins w:id="516" w:author="Crosby,Steven" w:date="2022-03-25T14:11:00Z">
        <w:r>
          <w:t xml:space="preserve">  </w:t>
        </w:r>
      </w:ins>
      <w:r>
        <w:t xml:space="preserve">  </w:t>
      </w:r>
      <w:proofErr w:type="spellStart"/>
      <w:r>
        <w:t>resultDisplay.innerHTML</w:t>
      </w:r>
      <w:proofErr w:type="spellEnd"/>
      <w:r>
        <w:t xml:space="preserve"> = result</w:t>
      </w:r>
      <w:del w:id="517" w:author="Crosby,Steven" w:date="2022-03-25T14:11:00Z">
        <w:r w:rsidR="004C222E">
          <w:delText xml:space="preserve"> </w:delText>
        </w:r>
      </w:del>
    </w:p>
    <w:p w14:paraId="63D40589" w14:textId="77777777" w:rsidR="00137661" w:rsidRDefault="00137661" w:rsidP="00137661">
      <w:r>
        <w:t xml:space="preserve">    if</w:t>
      </w:r>
      <w:ins w:id="518" w:author="Crosby,Steven" w:date="2022-03-25T14:11:00Z">
        <w:r>
          <w:t xml:space="preserve"> </w:t>
        </w:r>
      </w:ins>
      <w:r>
        <w:t xml:space="preserve">(score &gt; </w:t>
      </w:r>
      <w:proofErr w:type="spellStart"/>
      <w:r>
        <w:t>highScore</w:t>
      </w:r>
      <w:proofErr w:type="spellEnd"/>
      <w:r>
        <w:t>) {</w:t>
      </w:r>
    </w:p>
    <w:p w14:paraId="57E54857" w14:textId="77777777" w:rsidR="00137661" w:rsidRDefault="00137661" w:rsidP="00137661">
      <w:ins w:id="519" w:author="Crosby,Steven" w:date="2022-03-25T14:11:00Z">
        <w:r>
          <w:t xml:space="preserve">    </w:t>
        </w:r>
      </w:ins>
      <w:r>
        <w:t xml:space="preserve">    </w:t>
      </w:r>
      <w:proofErr w:type="spellStart"/>
      <w:r>
        <w:t>highScore</w:t>
      </w:r>
      <w:proofErr w:type="spellEnd"/>
      <w:r>
        <w:t xml:space="preserve"> = </w:t>
      </w:r>
      <w:proofErr w:type="gramStart"/>
      <w:r>
        <w:t>score;</w:t>
      </w:r>
      <w:proofErr w:type="gramEnd"/>
    </w:p>
    <w:p w14:paraId="12150DD8" w14:textId="77777777" w:rsidR="00137661" w:rsidRDefault="00137661" w:rsidP="00137661">
      <w:r>
        <w:t xml:space="preserve">  </w:t>
      </w:r>
      <w:ins w:id="520" w:author="Crosby,Steven" w:date="2022-03-25T14:11:00Z">
        <w:r>
          <w:t xml:space="preserve">  </w:t>
        </w:r>
      </w:ins>
      <w:r>
        <w:t>}</w:t>
      </w:r>
    </w:p>
    <w:p w14:paraId="4CC0E1F2" w14:textId="77777777" w:rsidR="00137661" w:rsidRDefault="00137661" w:rsidP="00137661">
      <w:r>
        <w:t>}</w:t>
      </w:r>
    </w:p>
    <w:p w14:paraId="1EA8EFE3" w14:textId="77777777" w:rsidR="00137661" w:rsidRDefault="00137661" w:rsidP="00137661"/>
    <w:p w14:paraId="52078B50" w14:textId="4FCBC93C" w:rsidR="00137661" w:rsidRDefault="004C222E" w:rsidP="00137661">
      <w:del w:id="521" w:author="Crosby,Steven" w:date="2022-03-25T14:11:00Z">
        <w:r>
          <w:delText xml:space="preserve">  </w:delText>
        </w:r>
      </w:del>
      <w:r w:rsidR="00137661">
        <w:t>//</w:t>
      </w:r>
      <w:proofErr w:type="spellStart"/>
      <w:r w:rsidR="00137661">
        <w:t>localStorage.setItem</w:t>
      </w:r>
      <w:proofErr w:type="spellEnd"/>
      <w:r w:rsidR="00137661">
        <w:t>("</w:t>
      </w:r>
      <w:proofErr w:type="spellStart"/>
      <w:r w:rsidR="00137661">
        <w:t>highScore</w:t>
      </w:r>
      <w:proofErr w:type="spellEnd"/>
      <w:r w:rsidR="00137661">
        <w:t xml:space="preserve">", </w:t>
      </w:r>
      <w:proofErr w:type="spellStart"/>
      <w:r w:rsidR="00137661">
        <w:t>highScore</w:t>
      </w:r>
      <w:proofErr w:type="spellEnd"/>
      <w:proofErr w:type="gramStart"/>
      <w:r w:rsidR="00137661">
        <w:t>);</w:t>
      </w:r>
      <w:proofErr w:type="gramEnd"/>
    </w:p>
    <w:p w14:paraId="06787094" w14:textId="57F3F583" w:rsidR="00137661" w:rsidRDefault="004C222E" w:rsidP="00137661">
      <w:del w:id="522" w:author="Crosby,Steven" w:date="2022-03-25T14:11:00Z">
        <w:r>
          <w:delText xml:space="preserve">  </w:delText>
        </w:r>
      </w:del>
      <w:r w:rsidR="00137661">
        <w:t>//</w:t>
      </w:r>
      <w:proofErr w:type="spellStart"/>
      <w:proofErr w:type="gramStart"/>
      <w:r w:rsidR="00137661">
        <w:t>document.getElementById</w:t>
      </w:r>
      <w:proofErr w:type="spellEnd"/>
      <w:proofErr w:type="gramEnd"/>
      <w:r w:rsidR="00137661">
        <w:t>("</w:t>
      </w:r>
      <w:proofErr w:type="spellStart"/>
      <w:r w:rsidR="00137661">
        <w:t>highScore</w:t>
      </w:r>
      <w:proofErr w:type="spellEnd"/>
      <w:r w:rsidR="00137661">
        <w:t>").</w:t>
      </w:r>
      <w:proofErr w:type="spellStart"/>
      <w:r w:rsidR="00137661">
        <w:t>innerHTML</w:t>
      </w:r>
      <w:proofErr w:type="spellEnd"/>
      <w:r w:rsidR="00137661">
        <w:t xml:space="preserve">="High Score: " + </w:t>
      </w:r>
      <w:proofErr w:type="spellStart"/>
      <w:r w:rsidR="00137661">
        <w:t>highScore</w:t>
      </w:r>
      <w:proofErr w:type="spellEnd"/>
      <w:r w:rsidR="00137661">
        <w:t>;</w:t>
      </w:r>
    </w:p>
    <w:p w14:paraId="5583A28C" w14:textId="77777777" w:rsidR="00137661" w:rsidRDefault="00137661" w:rsidP="00137661"/>
    <w:p w14:paraId="35FFCB52" w14:textId="3E1F738E" w:rsidR="00137661" w:rsidRDefault="004C222E" w:rsidP="00137661">
      <w:del w:id="523" w:author="Crosby,Steven" w:date="2022-03-25T14:11:00Z">
        <w:r>
          <w:delText xml:space="preserve">  </w:delText>
        </w:r>
      </w:del>
      <w:r w:rsidR="00137661">
        <w:t xml:space="preserve">function </w:t>
      </w:r>
      <w:proofErr w:type="spellStart"/>
      <w:r w:rsidR="00137661">
        <w:t>scoringSystem</w:t>
      </w:r>
      <w:proofErr w:type="spellEnd"/>
      <w:del w:id="524" w:author="Crosby,Steven" w:date="2022-03-25T14:11:00Z">
        <w:r>
          <w:delText>(){</w:delText>
        </w:r>
      </w:del>
      <w:ins w:id="525" w:author="Crosby,Steven" w:date="2022-03-25T14:11:00Z">
        <w:r w:rsidR="00137661">
          <w:t>() {</w:t>
        </w:r>
      </w:ins>
    </w:p>
    <w:p w14:paraId="3127E94C" w14:textId="77777777" w:rsidR="00137661" w:rsidRDefault="00137661" w:rsidP="00137661">
      <w:r>
        <w:t xml:space="preserve">    </w:t>
      </w:r>
      <w:proofErr w:type="spellStart"/>
      <w:r>
        <w:t>totalGames</w:t>
      </w:r>
      <w:proofErr w:type="spellEnd"/>
      <w:r>
        <w:t>+</w:t>
      </w:r>
      <w:proofErr w:type="gramStart"/>
      <w:r>
        <w:t>+;</w:t>
      </w:r>
      <w:proofErr w:type="gramEnd"/>
    </w:p>
    <w:p w14:paraId="632DE0A6" w14:textId="57A0E61A" w:rsidR="00137661" w:rsidRDefault="00137661" w:rsidP="00137661">
      <w:r>
        <w:t xml:space="preserve">    switch</w:t>
      </w:r>
      <w:ins w:id="526" w:author="Crosby,Steven" w:date="2022-03-25T14:11:00Z">
        <w:r>
          <w:t xml:space="preserve"> </w:t>
        </w:r>
      </w:ins>
      <w:r>
        <w:t>(result</w:t>
      </w:r>
      <w:del w:id="527" w:author="Crosby,Steven" w:date="2022-03-25T14:11:00Z">
        <w:r w:rsidR="004C222E">
          <w:delText>){</w:delText>
        </w:r>
      </w:del>
      <w:ins w:id="528" w:author="Crosby,Steven" w:date="2022-03-25T14:11:00Z">
        <w:r>
          <w:t>) {</w:t>
        </w:r>
      </w:ins>
    </w:p>
    <w:p w14:paraId="72102A8D" w14:textId="52A85347" w:rsidR="00137661" w:rsidRDefault="00137661" w:rsidP="00137661">
      <w:ins w:id="529" w:author="Crosby,Steven" w:date="2022-03-25T14:11:00Z">
        <w:r>
          <w:t xml:space="preserve">  </w:t>
        </w:r>
      </w:ins>
      <w:r>
        <w:t xml:space="preserve">      case 'you win!':</w:t>
      </w:r>
      <w:del w:id="530" w:author="Crosby,Steven" w:date="2022-03-25T14:11:00Z">
        <w:r w:rsidR="004C222E">
          <w:delText xml:space="preserve"> </w:delText>
        </w:r>
      </w:del>
    </w:p>
    <w:p w14:paraId="713D52CA" w14:textId="77777777" w:rsidR="00137661" w:rsidRDefault="00137661" w:rsidP="00137661">
      <w:ins w:id="531" w:author="Crosby,Steven" w:date="2022-03-25T14:11:00Z">
        <w:r>
          <w:t xml:space="preserve">    </w:t>
        </w:r>
      </w:ins>
      <w:r>
        <w:t xml:space="preserve">        score+</w:t>
      </w:r>
      <w:proofErr w:type="gramStart"/>
      <w:r>
        <w:t>+;</w:t>
      </w:r>
      <w:proofErr w:type="gramEnd"/>
    </w:p>
    <w:p w14:paraId="589DFB0E" w14:textId="77777777" w:rsidR="00137661" w:rsidRDefault="00137661" w:rsidP="00137661">
      <w:ins w:id="532" w:author="Crosby,Steven" w:date="2022-03-25T14:11:00Z">
        <w:r>
          <w:t xml:space="preserve">    </w:t>
        </w:r>
      </w:ins>
      <w:r>
        <w:t xml:space="preserve">        </w:t>
      </w:r>
      <w:proofErr w:type="gramStart"/>
      <w:r>
        <w:t>break;</w:t>
      </w:r>
      <w:proofErr w:type="gramEnd"/>
    </w:p>
    <w:p w14:paraId="3FB522AD" w14:textId="1E8FB0D9" w:rsidR="00137661" w:rsidRDefault="00137661" w:rsidP="00137661">
      <w:ins w:id="533" w:author="Crosby,Steven" w:date="2022-03-25T14:11:00Z">
        <w:r>
          <w:t xml:space="preserve">  </w:t>
        </w:r>
      </w:ins>
      <w:r>
        <w:t xml:space="preserve">      case 'you lose!':</w:t>
      </w:r>
      <w:del w:id="534" w:author="Crosby,Steven" w:date="2022-03-25T14:11:00Z">
        <w:r w:rsidR="004C222E">
          <w:delText xml:space="preserve"> </w:delText>
        </w:r>
      </w:del>
    </w:p>
    <w:p w14:paraId="2300117A" w14:textId="77777777" w:rsidR="00137661" w:rsidRDefault="00137661" w:rsidP="00137661">
      <w:ins w:id="535" w:author="Crosby,Steven" w:date="2022-03-25T14:11:00Z">
        <w:r>
          <w:t xml:space="preserve">    </w:t>
        </w:r>
      </w:ins>
      <w:r>
        <w:t xml:space="preserve">        </w:t>
      </w:r>
      <w:proofErr w:type="spellStart"/>
      <w:r>
        <w:t>compScore</w:t>
      </w:r>
      <w:proofErr w:type="spellEnd"/>
      <w:r>
        <w:t>+</w:t>
      </w:r>
      <w:proofErr w:type="gramStart"/>
      <w:r>
        <w:t>+;</w:t>
      </w:r>
      <w:proofErr w:type="gramEnd"/>
    </w:p>
    <w:p w14:paraId="54AB4BDD" w14:textId="77777777" w:rsidR="00137661" w:rsidRDefault="00137661" w:rsidP="00137661">
      <w:ins w:id="536" w:author="Crosby,Steven" w:date="2022-03-25T14:11:00Z">
        <w:r>
          <w:t xml:space="preserve">    </w:t>
        </w:r>
      </w:ins>
      <w:r>
        <w:t xml:space="preserve">        score-</w:t>
      </w:r>
      <w:proofErr w:type="gramStart"/>
      <w:r>
        <w:t>-;</w:t>
      </w:r>
      <w:proofErr w:type="gramEnd"/>
    </w:p>
    <w:p w14:paraId="4A8A2F42" w14:textId="77777777" w:rsidR="00137661" w:rsidRDefault="00137661" w:rsidP="00137661">
      <w:ins w:id="537" w:author="Crosby,Steven" w:date="2022-03-25T14:11:00Z">
        <w:r>
          <w:t xml:space="preserve">    </w:t>
        </w:r>
      </w:ins>
      <w:r>
        <w:t xml:space="preserve">        </w:t>
      </w:r>
      <w:proofErr w:type="gramStart"/>
      <w:r>
        <w:t>break;</w:t>
      </w:r>
      <w:proofErr w:type="gramEnd"/>
    </w:p>
    <w:p w14:paraId="3243C5E1" w14:textId="77777777" w:rsidR="00137661" w:rsidRDefault="00137661" w:rsidP="00137661">
      <w:ins w:id="538" w:author="Crosby,Steven" w:date="2022-03-25T14:11:00Z">
        <w:r>
          <w:t xml:space="preserve">  </w:t>
        </w:r>
      </w:ins>
      <w:r>
        <w:t xml:space="preserve">      default:</w:t>
      </w:r>
    </w:p>
    <w:p w14:paraId="6D0B067A" w14:textId="77777777" w:rsidR="00137661" w:rsidRDefault="00137661" w:rsidP="00137661">
      <w:ins w:id="539" w:author="Crosby,Steven" w:date="2022-03-25T14:11:00Z">
        <w:r>
          <w:t xml:space="preserve">    </w:t>
        </w:r>
      </w:ins>
      <w:r>
        <w:t xml:space="preserve">        </w:t>
      </w:r>
      <w:proofErr w:type="spellStart"/>
      <w:r>
        <w:t>drawScore</w:t>
      </w:r>
      <w:proofErr w:type="spellEnd"/>
      <w:r>
        <w:t>+</w:t>
      </w:r>
      <w:proofErr w:type="gramStart"/>
      <w:r>
        <w:t>+;</w:t>
      </w:r>
      <w:proofErr w:type="gramEnd"/>
    </w:p>
    <w:p w14:paraId="5B0469EF" w14:textId="09803772" w:rsidR="00137661" w:rsidRDefault="004C222E" w:rsidP="00137661">
      <w:del w:id="540" w:author="Crosby,Steven" w:date="2022-03-25T14:11:00Z">
        <w:r>
          <w:delText xml:space="preserve">        </w:delText>
        </w:r>
      </w:del>
    </w:p>
    <w:p w14:paraId="5360DA27" w14:textId="77777777" w:rsidR="00137661" w:rsidRDefault="00137661" w:rsidP="00137661">
      <w:r>
        <w:t xml:space="preserve">    }</w:t>
      </w:r>
    </w:p>
    <w:p w14:paraId="459DEC53" w14:textId="77777777" w:rsidR="00137661" w:rsidRDefault="00137661" w:rsidP="00137661">
      <w:r>
        <w:t xml:space="preserve">    /*Idea for bonuses*/</w:t>
      </w:r>
    </w:p>
    <w:p w14:paraId="5680040B" w14:textId="0AB713D2" w:rsidR="00137661" w:rsidRDefault="00137661" w:rsidP="00137661">
      <w:ins w:id="541" w:author="Crosby,Steven" w:date="2022-03-25T14:11:00Z">
        <w:r>
          <w:t xml:space="preserve">  </w:t>
        </w:r>
      </w:ins>
      <w:r>
        <w:t xml:space="preserve">  if</w:t>
      </w:r>
      <w:ins w:id="542" w:author="Crosby,Steven" w:date="2022-03-25T14:11:00Z">
        <w:r>
          <w:t xml:space="preserve"> </w:t>
        </w:r>
      </w:ins>
      <w:r>
        <w:t>(</w:t>
      </w:r>
      <w:proofErr w:type="spellStart"/>
      <w:r>
        <w:t>totalGames</w:t>
      </w:r>
      <w:proofErr w:type="spellEnd"/>
      <w:del w:id="543" w:author="Crosby,Steven" w:date="2022-03-25T14:11:00Z">
        <w:r w:rsidR="004C222E">
          <w:delText>===</w:delText>
        </w:r>
      </w:del>
      <w:ins w:id="544" w:author="Crosby,Steven" w:date="2022-03-25T14:11:00Z">
        <w:r>
          <w:t xml:space="preserve"> === </w:t>
        </w:r>
      </w:ins>
      <w:r>
        <w:t xml:space="preserve">10 &amp;&amp; score &gt; </w:t>
      </w:r>
      <w:proofErr w:type="spellStart"/>
      <w:r>
        <w:t>compScore</w:t>
      </w:r>
      <w:proofErr w:type="spellEnd"/>
      <w:del w:id="545" w:author="Crosby,Steven" w:date="2022-03-25T14:11:00Z">
        <w:r w:rsidR="004C222E">
          <w:delText>){</w:delText>
        </w:r>
      </w:del>
      <w:ins w:id="546" w:author="Crosby,Steven" w:date="2022-03-25T14:11:00Z">
        <w:r>
          <w:t>) {</w:t>
        </w:r>
      </w:ins>
    </w:p>
    <w:p w14:paraId="0827F650" w14:textId="77777777" w:rsidR="00137661" w:rsidRDefault="00137661" w:rsidP="00137661">
      <w:ins w:id="547" w:author="Crosby,Steven" w:date="2022-03-25T14:11:00Z">
        <w:r>
          <w:t xml:space="preserve">    </w:t>
        </w:r>
      </w:ins>
      <w:r>
        <w:t xml:space="preserve">    </w:t>
      </w:r>
      <w:proofErr w:type="spellStart"/>
      <w:proofErr w:type="gramStart"/>
      <w:r>
        <w:t>window.alert</w:t>
      </w:r>
      <w:proofErr w:type="spellEnd"/>
      <w:proofErr w:type="gramEnd"/>
      <w:r>
        <w:t>("Bonus 5 points for being ahead after 10 games!");</w:t>
      </w:r>
    </w:p>
    <w:p w14:paraId="00210627" w14:textId="2C80061A" w:rsidR="00137661" w:rsidRDefault="00137661" w:rsidP="00137661">
      <w:ins w:id="548" w:author="Crosby,Steven" w:date="2022-03-25T14:11:00Z">
        <w:r>
          <w:t xml:space="preserve">    </w:t>
        </w:r>
      </w:ins>
      <w:r>
        <w:t xml:space="preserve">    score</w:t>
      </w:r>
      <w:del w:id="549" w:author="Crosby,Steven" w:date="2022-03-25T14:11:00Z">
        <w:r w:rsidR="004C222E">
          <w:delText>+=</w:delText>
        </w:r>
      </w:del>
      <w:ins w:id="550" w:author="Crosby,Steven" w:date="2022-03-25T14:11:00Z">
        <w:r>
          <w:t xml:space="preserve"> += </w:t>
        </w:r>
      </w:ins>
      <w:proofErr w:type="gramStart"/>
      <w:r>
        <w:t>5;</w:t>
      </w:r>
      <w:proofErr w:type="gramEnd"/>
    </w:p>
    <w:p w14:paraId="0DF5A44B" w14:textId="36C24F5B" w:rsidR="00137661" w:rsidRDefault="00137661" w:rsidP="00137661">
      <w:r>
        <w:t xml:space="preserve">  </w:t>
      </w:r>
      <w:del w:id="551" w:author="Crosby,Steven" w:date="2022-03-25T14:11:00Z">
        <w:r w:rsidR="004C222E">
          <w:delText>}</w:delText>
        </w:r>
      </w:del>
      <w:ins w:id="552" w:author="Crosby,Steven" w:date="2022-03-25T14:11:00Z">
        <w:r>
          <w:t xml:space="preserve">  } </w:t>
        </w:r>
      </w:ins>
      <w:r>
        <w:t>else if</w:t>
      </w:r>
      <w:ins w:id="553" w:author="Crosby,Steven" w:date="2022-03-25T14:11:00Z">
        <w:r>
          <w:t xml:space="preserve"> </w:t>
        </w:r>
      </w:ins>
      <w:r>
        <w:t>(</w:t>
      </w:r>
      <w:proofErr w:type="spellStart"/>
      <w:r>
        <w:t>totalGames</w:t>
      </w:r>
      <w:proofErr w:type="spellEnd"/>
      <w:del w:id="554" w:author="Crosby,Steven" w:date="2022-03-25T14:11:00Z">
        <w:r w:rsidR="004C222E">
          <w:delText>===</w:delText>
        </w:r>
      </w:del>
      <w:ins w:id="555" w:author="Crosby,Steven" w:date="2022-03-25T14:11:00Z">
        <w:r>
          <w:t xml:space="preserve"> === </w:t>
        </w:r>
      </w:ins>
      <w:r>
        <w:t xml:space="preserve">10 </w:t>
      </w:r>
      <w:del w:id="556" w:author="Crosby,Steven" w:date="2022-03-25T14:11:00Z">
        <w:r w:rsidR="004C222E">
          <w:delText xml:space="preserve"> </w:delText>
        </w:r>
      </w:del>
      <w:r>
        <w:t xml:space="preserve">&amp;&amp; score &lt; </w:t>
      </w:r>
      <w:proofErr w:type="spellStart"/>
      <w:r>
        <w:t>compScore</w:t>
      </w:r>
      <w:proofErr w:type="spellEnd"/>
      <w:del w:id="557" w:author="Crosby,Steven" w:date="2022-03-25T14:11:00Z">
        <w:r w:rsidR="004C222E">
          <w:delText>){</w:delText>
        </w:r>
      </w:del>
      <w:ins w:id="558" w:author="Crosby,Steven" w:date="2022-03-25T14:11:00Z">
        <w:r>
          <w:t>) {</w:t>
        </w:r>
      </w:ins>
    </w:p>
    <w:p w14:paraId="23AC857A" w14:textId="77777777" w:rsidR="00137661" w:rsidRDefault="00137661" w:rsidP="00137661">
      <w:ins w:id="559" w:author="Crosby,Steven" w:date="2022-03-25T14:11:00Z">
        <w:r>
          <w:t xml:space="preserve">    </w:t>
        </w:r>
      </w:ins>
      <w:r>
        <w:t xml:space="preserve">    </w:t>
      </w:r>
      <w:proofErr w:type="spellStart"/>
      <w:proofErr w:type="gramStart"/>
      <w:r>
        <w:t>window.alert</w:t>
      </w:r>
      <w:proofErr w:type="spellEnd"/>
      <w:proofErr w:type="gramEnd"/>
      <w:r>
        <w:t>("Subtracting 5 points for being behind after 10 games!");</w:t>
      </w:r>
    </w:p>
    <w:p w14:paraId="2C894BF4" w14:textId="576B1945" w:rsidR="00137661" w:rsidRDefault="00137661" w:rsidP="00137661">
      <w:ins w:id="560" w:author="Crosby,Steven" w:date="2022-03-25T14:11:00Z">
        <w:r>
          <w:t xml:space="preserve">    </w:t>
        </w:r>
      </w:ins>
      <w:r>
        <w:t xml:space="preserve">    score</w:t>
      </w:r>
      <w:del w:id="561" w:author="Crosby,Steven" w:date="2022-03-25T14:11:00Z">
        <w:r w:rsidR="004C222E">
          <w:delText>-=</w:delText>
        </w:r>
      </w:del>
      <w:ins w:id="562" w:author="Crosby,Steven" w:date="2022-03-25T14:11:00Z">
        <w:r>
          <w:t xml:space="preserve"> -= </w:t>
        </w:r>
      </w:ins>
      <w:proofErr w:type="gramStart"/>
      <w:r>
        <w:t>5;</w:t>
      </w:r>
      <w:proofErr w:type="gramEnd"/>
    </w:p>
    <w:p w14:paraId="2A33A942" w14:textId="77777777" w:rsidR="00137661" w:rsidRDefault="00137661" w:rsidP="00137661">
      <w:r>
        <w:t xml:space="preserve">  </w:t>
      </w:r>
      <w:ins w:id="563" w:author="Crosby,Steven" w:date="2022-03-25T14:11:00Z">
        <w:r>
          <w:t xml:space="preserve">  </w:t>
        </w:r>
      </w:ins>
      <w:r>
        <w:t>}</w:t>
      </w:r>
    </w:p>
    <w:p w14:paraId="1AF105BF" w14:textId="77777777" w:rsidR="00137661" w:rsidRDefault="00137661" w:rsidP="00137661">
      <w:ins w:id="564" w:author="Crosby,Steven" w:date="2022-03-25T14:11:00Z">
        <w:r>
          <w:t xml:space="preserve">  </w:t>
        </w:r>
      </w:ins>
      <w:r>
        <w:t xml:space="preserve">  /*Updating the values in the HTML document*/</w:t>
      </w:r>
    </w:p>
    <w:p w14:paraId="2B762FC7" w14:textId="77777777" w:rsidR="00137661" w:rsidRDefault="00137661" w:rsidP="00137661">
      <w:ins w:id="565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theScore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score;</w:t>
      </w:r>
    </w:p>
    <w:p w14:paraId="7013B264" w14:textId="77777777" w:rsidR="00137661" w:rsidRDefault="00137661" w:rsidP="00137661">
      <w:ins w:id="566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compScore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compScore</w:t>
      </w:r>
      <w:proofErr w:type="spellEnd"/>
      <w:r>
        <w:t>;</w:t>
      </w:r>
    </w:p>
    <w:p w14:paraId="3EAFA302" w14:textId="77777777" w:rsidR="00137661" w:rsidRDefault="00137661" w:rsidP="00137661">
      <w:ins w:id="567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drawScore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drawScore</w:t>
      </w:r>
      <w:proofErr w:type="spellEnd"/>
      <w:r>
        <w:t>;</w:t>
      </w:r>
    </w:p>
    <w:p w14:paraId="730D6727" w14:textId="77777777" w:rsidR="00137661" w:rsidRDefault="00137661" w:rsidP="00137661">
      <w:ins w:id="568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totalGames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totalGames</w:t>
      </w:r>
      <w:proofErr w:type="spellEnd"/>
      <w:r>
        <w:t>;</w:t>
      </w:r>
    </w:p>
    <w:p w14:paraId="42B54348" w14:textId="77777777" w:rsidR="004C222E" w:rsidRDefault="004C222E" w:rsidP="004C222E">
      <w:pPr>
        <w:rPr>
          <w:del w:id="569" w:author="Crosby,Steven" w:date="2022-03-25T14:11:00Z"/>
        </w:rPr>
      </w:pPr>
      <w:del w:id="570" w:author="Crosby,Steven" w:date="2022-03-25T14:11:00Z">
        <w:r>
          <w:delText xml:space="preserve">  }</w:delText>
        </w:r>
      </w:del>
    </w:p>
    <w:p w14:paraId="643B44CB" w14:textId="3EE30B7B" w:rsidR="00137661" w:rsidRDefault="004C222E" w:rsidP="00137661">
      <w:pPr>
        <w:rPr>
          <w:ins w:id="571" w:author="Crosby,Steven" w:date="2022-03-25T14:11:00Z"/>
        </w:rPr>
      </w:pPr>
      <w:del w:id="572" w:author="Crosby,Steven" w:date="2022-03-25T14:11:00Z">
        <w:r>
          <w:delText xml:space="preserve">  </w:delText>
        </w:r>
      </w:del>
      <w:ins w:id="573" w:author="Crosby,Steven" w:date="2022-03-25T14:11:00Z">
        <w:r w:rsidR="00137661">
          <w:t>}</w:t>
        </w:r>
      </w:ins>
    </w:p>
    <w:p w14:paraId="50CB02E0" w14:textId="77777777" w:rsidR="00137661" w:rsidRDefault="00137661" w:rsidP="00137661">
      <w:r>
        <w:t>/**Anon function to store player name &amp; score */</w:t>
      </w:r>
    </w:p>
    <w:p w14:paraId="173A3121" w14:textId="273C3DDC" w:rsidR="00137661" w:rsidRDefault="00137661" w:rsidP="00137661">
      <w:proofErr w:type="spellStart"/>
      <w:r>
        <w:t>btInsert.onclick</w:t>
      </w:r>
      <w:proofErr w:type="spellEnd"/>
      <w:ins w:id="574" w:author="Crosby,Steven" w:date="2022-03-25T14:11:00Z">
        <w:r>
          <w:t xml:space="preserve"> </w:t>
        </w:r>
      </w:ins>
      <w:r>
        <w:t>= function</w:t>
      </w:r>
      <w:del w:id="575" w:author="Crosby,Steven" w:date="2022-03-25T14:11:00Z">
        <w:r w:rsidR="004C222E">
          <w:delText>(){</w:delText>
        </w:r>
      </w:del>
      <w:ins w:id="576" w:author="Crosby,Steven" w:date="2022-03-25T14:11:00Z">
        <w:r>
          <w:t>() {</w:t>
        </w:r>
      </w:ins>
    </w:p>
    <w:p w14:paraId="2E7B8C17" w14:textId="77777777" w:rsidR="00137661" w:rsidRDefault="00137661" w:rsidP="00137661">
      <w:ins w:id="577" w:author="Crosby,Steven" w:date="2022-03-25T14:11:00Z">
        <w:r>
          <w:t xml:space="preserve">  </w:t>
        </w:r>
      </w:ins>
      <w:r>
        <w:t xml:space="preserve">  const </w:t>
      </w:r>
      <w:proofErr w:type="spellStart"/>
      <w:r>
        <w:t>dateID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54BA24AC" w14:textId="77777777" w:rsidR="00137661" w:rsidRDefault="00137661" w:rsidP="00137661">
      <w:ins w:id="578" w:author="Crosby,Steven" w:date="2022-03-25T14:11:00Z">
        <w:r>
          <w:t xml:space="preserve">  </w:t>
        </w:r>
      </w:ins>
      <w:r>
        <w:t xml:space="preserve">  const key = </w:t>
      </w:r>
      <w:proofErr w:type="spellStart"/>
      <w:proofErr w:type="gramStart"/>
      <w:r>
        <w:t>dateID</w:t>
      </w:r>
      <w:proofErr w:type="spellEnd"/>
      <w:r>
        <w:t>;</w:t>
      </w:r>
      <w:proofErr w:type="gramEnd"/>
    </w:p>
    <w:p w14:paraId="4D1DE209" w14:textId="77777777" w:rsidR="004C222E" w:rsidRDefault="004C222E" w:rsidP="004C222E">
      <w:pPr>
        <w:rPr>
          <w:del w:id="579" w:author="Crosby,Steven" w:date="2022-03-25T14:11:00Z"/>
        </w:rPr>
      </w:pPr>
      <w:del w:id="580" w:author="Crosby,Steven" w:date="2022-03-25T14:11:00Z">
        <w:r>
          <w:delText xml:space="preserve">  </w:delText>
        </w:r>
      </w:del>
    </w:p>
    <w:p w14:paraId="041DBDEB" w14:textId="77777777" w:rsidR="00137661" w:rsidRDefault="00137661" w:rsidP="00137661">
      <w:pPr>
        <w:rPr>
          <w:ins w:id="581" w:author="Crosby,Steven" w:date="2022-03-25T14:11:00Z"/>
        </w:rPr>
      </w:pPr>
    </w:p>
    <w:p w14:paraId="040B9546" w14:textId="77777777" w:rsidR="00137661" w:rsidRDefault="00137661" w:rsidP="00137661">
      <w:ins w:id="582" w:author="Crosby,Steven" w:date="2022-03-25T14:11:00Z">
        <w:r>
          <w:t xml:space="preserve">  </w:t>
        </w:r>
      </w:ins>
      <w:r>
        <w:t xml:space="preserve">  const value = </w:t>
      </w:r>
      <w:proofErr w:type="spellStart"/>
      <w:r>
        <w:t>inpName.value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theScore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14:paraId="4B6A5B0C" w14:textId="77777777" w:rsidR="00137661" w:rsidRDefault="00137661" w:rsidP="00137661"/>
    <w:p w14:paraId="4A33B32D" w14:textId="77777777" w:rsidR="00137661" w:rsidRDefault="00137661" w:rsidP="00137661">
      <w:ins w:id="583" w:author="Crosby,Steven" w:date="2022-03-25T14:11:00Z">
        <w:r>
          <w:t xml:space="preserve">   </w:t>
        </w:r>
      </w:ins>
      <w:r>
        <w:t xml:space="preserve"> /* console.log(key</w:t>
      </w:r>
      <w:proofErr w:type="gramStart"/>
      <w:r>
        <w:t>);</w:t>
      </w:r>
      <w:proofErr w:type="gramEnd"/>
    </w:p>
    <w:p w14:paraId="3C6D9AB1" w14:textId="77777777" w:rsidR="00137661" w:rsidRDefault="00137661" w:rsidP="00137661">
      <w:ins w:id="584" w:author="Crosby,Steven" w:date="2022-03-25T14:11:00Z">
        <w:r>
          <w:t xml:space="preserve">   </w:t>
        </w:r>
      </w:ins>
      <w:r>
        <w:t xml:space="preserve">  console.log(value</w:t>
      </w:r>
      <w:proofErr w:type="gramStart"/>
      <w:r>
        <w:t>);*</w:t>
      </w:r>
      <w:proofErr w:type="gramEnd"/>
      <w:r>
        <w:t>/</w:t>
      </w:r>
    </w:p>
    <w:p w14:paraId="53D44DDE" w14:textId="77777777" w:rsidR="00137661" w:rsidRDefault="00137661" w:rsidP="00137661"/>
    <w:p w14:paraId="12BC2820" w14:textId="0E754731" w:rsidR="00137661" w:rsidRDefault="00137661" w:rsidP="00137661">
      <w:ins w:id="585" w:author="Crosby,Steven" w:date="2022-03-25T14:11:00Z">
        <w:r>
          <w:t xml:space="preserve">  </w:t>
        </w:r>
      </w:ins>
      <w:r>
        <w:t xml:space="preserve">  if</w:t>
      </w:r>
      <w:ins w:id="586" w:author="Crosby,Steven" w:date="2022-03-25T14:11:00Z">
        <w:r>
          <w:t xml:space="preserve"> </w:t>
        </w:r>
      </w:ins>
      <w:r>
        <w:t>(key &amp;&amp; value</w:t>
      </w:r>
      <w:del w:id="587" w:author="Crosby,Steven" w:date="2022-03-25T14:11:00Z">
        <w:r w:rsidR="004C222E">
          <w:delText>){</w:delText>
        </w:r>
      </w:del>
      <w:ins w:id="588" w:author="Crosby,Steven" w:date="2022-03-25T14:11:00Z">
        <w:r>
          <w:t>) {</w:t>
        </w:r>
      </w:ins>
    </w:p>
    <w:p w14:paraId="575C0B5F" w14:textId="77777777" w:rsidR="00137661" w:rsidRDefault="00137661" w:rsidP="00137661">
      <w:ins w:id="589" w:author="Crosby,Steven" w:date="2022-03-25T14:11:00Z">
        <w:r>
          <w:t xml:space="preserve">    </w:t>
        </w:r>
      </w:ins>
      <w:r>
        <w:t xml:space="preserve">    </w:t>
      </w:r>
      <w:proofErr w:type="spellStart"/>
      <w:r>
        <w:t>localStorage.setItem</w:t>
      </w:r>
      <w:proofErr w:type="spellEnd"/>
      <w:r>
        <w:t>(key, value</w:t>
      </w:r>
      <w:proofErr w:type="gramStart"/>
      <w:r>
        <w:t>);</w:t>
      </w:r>
      <w:proofErr w:type="gramEnd"/>
    </w:p>
    <w:p w14:paraId="4438E70F" w14:textId="77777777" w:rsidR="004C222E" w:rsidRDefault="004C222E" w:rsidP="004C222E">
      <w:pPr>
        <w:rPr>
          <w:del w:id="590" w:author="Crosby,Steven" w:date="2022-03-25T14:11:00Z"/>
        </w:rPr>
      </w:pPr>
      <w:del w:id="591" w:author="Crosby,Steven" w:date="2022-03-25T14:11:00Z">
        <w:r>
          <w:delText xml:space="preserve">    </w:delText>
        </w:r>
      </w:del>
    </w:p>
    <w:p w14:paraId="012D1AC0" w14:textId="5605167F" w:rsidR="00137661" w:rsidRDefault="004C222E" w:rsidP="00137661">
      <w:pPr>
        <w:rPr>
          <w:ins w:id="592" w:author="Crosby,Steven" w:date="2022-03-25T14:11:00Z"/>
        </w:rPr>
      </w:pPr>
      <w:del w:id="593" w:author="Crosby,Steven" w:date="2022-03-25T14:11:00Z">
        <w:r>
          <w:delText xml:space="preserve">  </w:delText>
        </w:r>
      </w:del>
    </w:p>
    <w:p w14:paraId="3A67E60E" w14:textId="77777777" w:rsidR="00137661" w:rsidRDefault="00137661" w:rsidP="00137661">
      <w:ins w:id="594" w:author="Crosby,Steven" w:date="2022-03-25T14:11:00Z">
        <w:r>
          <w:t xml:space="preserve">        //</w:t>
        </w:r>
      </w:ins>
      <w:proofErr w:type="spellStart"/>
      <w:r>
        <w:t>btInsert.onclick</w:t>
      </w:r>
      <w:proofErr w:type="spellEnd"/>
      <w:r>
        <w:t xml:space="preserve"> = </w:t>
      </w:r>
      <w:proofErr w:type="spellStart"/>
      <w:r>
        <w:t>getElementById</w:t>
      </w:r>
      <w:proofErr w:type="spellEnd"/>
      <w:r>
        <w:t>("</w:t>
      </w:r>
      <w:proofErr w:type="spellStart"/>
      <w:r>
        <w:t>lsOutput</w:t>
      </w:r>
      <w:proofErr w:type="spellEnd"/>
      <w:r>
        <w:t>"</w:t>
      </w:r>
      <w:proofErr w:type="gramStart"/>
      <w:r>
        <w:t>).reload</w:t>
      </w:r>
      <w:proofErr w:type="gramEnd"/>
      <w:r>
        <w:t>();</w:t>
      </w:r>
    </w:p>
    <w:p w14:paraId="3EF18AAB" w14:textId="77777777" w:rsidR="00137661" w:rsidRDefault="00137661" w:rsidP="00137661">
      <w:ins w:id="595" w:author="Crosby,Steven" w:date="2022-03-25T14:11:00Z">
        <w:r>
          <w:t xml:space="preserve">      </w:t>
        </w:r>
      </w:ins>
      <w:r>
        <w:t xml:space="preserve">  //onclick=</w:t>
      </w:r>
      <w:proofErr w:type="spellStart"/>
      <w:proofErr w:type="gramStart"/>
      <w:r>
        <w:t>localstorage.clear</w:t>
      </w:r>
      <w:proofErr w:type="spellEnd"/>
      <w:proofErr w:type="gramEnd"/>
      <w:r>
        <w:t>();</w:t>
      </w:r>
    </w:p>
    <w:p w14:paraId="5361906C" w14:textId="77777777" w:rsidR="00137661" w:rsidRDefault="00137661" w:rsidP="00137661">
      <w:ins w:id="596" w:author="Crosby,Steven" w:date="2022-03-25T14:11:00Z">
        <w:r>
          <w:t xml:space="preserve">      </w:t>
        </w:r>
      </w:ins>
      <w:r>
        <w:t xml:space="preserve">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theScore</w:t>
      </w:r>
      <w:proofErr w:type="spellEnd"/>
      <w:r>
        <w:t>").</w:t>
      </w:r>
      <w:proofErr w:type="spellStart"/>
      <w:r>
        <w:t>innerHTML</w:t>
      </w:r>
      <w:proofErr w:type="spellEnd"/>
      <w:r>
        <w:t>;</w:t>
      </w:r>
    </w:p>
    <w:p w14:paraId="60EE51F4" w14:textId="77777777" w:rsidR="00137661" w:rsidRDefault="00137661" w:rsidP="00137661">
      <w:ins w:id="597" w:author="Crosby,Steven" w:date="2022-03-25T14:11:00Z">
        <w:r>
          <w:t xml:space="preserve">  </w:t>
        </w:r>
      </w:ins>
      <w:r>
        <w:t xml:space="preserve">  }</w:t>
      </w:r>
    </w:p>
    <w:p w14:paraId="31CAEBDD" w14:textId="77777777" w:rsidR="00137661" w:rsidRDefault="00137661" w:rsidP="00137661">
      <w:r>
        <w:t>};</w:t>
      </w:r>
    </w:p>
    <w:p w14:paraId="50C7382E" w14:textId="77777777" w:rsidR="00137661" w:rsidRDefault="00137661" w:rsidP="00137661"/>
    <w:p w14:paraId="05C30DB6" w14:textId="77777777" w:rsidR="00137661" w:rsidRDefault="00137661" w:rsidP="00137661">
      <w:r>
        <w:t xml:space="preserve">let </w:t>
      </w:r>
      <w:proofErr w:type="spellStart"/>
      <w:r>
        <w:t>sortArray</w:t>
      </w:r>
      <w:proofErr w:type="spellEnd"/>
      <w:r>
        <w:t xml:space="preserve"> = </w:t>
      </w:r>
      <w:proofErr w:type="spellStart"/>
      <w:proofErr w:type="gramStart"/>
      <w:r>
        <w:t>SortLocalStorage</w:t>
      </w:r>
      <w:proofErr w:type="spellEnd"/>
      <w:r>
        <w:t>(</w:t>
      </w:r>
      <w:proofErr w:type="gramEnd"/>
      <w:r>
        <w:t>);</w:t>
      </w:r>
    </w:p>
    <w:p w14:paraId="26F1C028" w14:textId="77777777" w:rsidR="00137661" w:rsidRDefault="00137661" w:rsidP="00137661"/>
    <w:p w14:paraId="23658B7C" w14:textId="1C3CDD22" w:rsidR="00137661" w:rsidRDefault="00137661" w:rsidP="00137661">
      <w:r>
        <w:t xml:space="preserve">function </w:t>
      </w:r>
      <w:proofErr w:type="spellStart"/>
      <w:r>
        <w:t>SortLocalStorage</w:t>
      </w:r>
      <w:proofErr w:type="spellEnd"/>
      <w:del w:id="598" w:author="Crosby,Steven" w:date="2022-03-25T14:11:00Z">
        <w:r w:rsidR="004C222E">
          <w:delText>(){</w:delText>
        </w:r>
      </w:del>
      <w:ins w:id="599" w:author="Crosby,Steven" w:date="2022-03-25T14:11:00Z">
        <w:r>
          <w:t>() {</w:t>
        </w:r>
      </w:ins>
    </w:p>
    <w:p w14:paraId="09A4DC6E" w14:textId="65FC1068" w:rsidR="00137661" w:rsidRDefault="00137661" w:rsidP="00137661">
      <w:ins w:id="600" w:author="Crosby,Steven" w:date="2022-03-25T14:11:00Z">
        <w:r>
          <w:t xml:space="preserve">  </w:t>
        </w:r>
      </w:ins>
      <w:r>
        <w:t xml:space="preserve">  if</w:t>
      </w:r>
      <w:ins w:id="601" w:author="Crosby,Steven" w:date="2022-03-25T14:11:00Z">
        <w:r>
          <w:t xml:space="preserve"> </w:t>
        </w:r>
      </w:ins>
      <w:r>
        <w:t>(</w:t>
      </w:r>
      <w:proofErr w:type="spellStart"/>
      <w:r>
        <w:t>localStorage.length</w:t>
      </w:r>
      <w:proofErr w:type="spellEnd"/>
      <w:r>
        <w:t xml:space="preserve"> &gt; 0</w:t>
      </w:r>
      <w:del w:id="602" w:author="Crosby,Steven" w:date="2022-03-25T14:11:00Z">
        <w:r w:rsidR="004C222E">
          <w:delText>){</w:delText>
        </w:r>
      </w:del>
      <w:ins w:id="603" w:author="Crosby,Steven" w:date="2022-03-25T14:11:00Z">
        <w:r>
          <w:t>) {</w:t>
        </w:r>
      </w:ins>
    </w:p>
    <w:p w14:paraId="14A92D46" w14:textId="77777777" w:rsidR="00137661" w:rsidRDefault="00137661" w:rsidP="00137661">
      <w:ins w:id="604" w:author="Crosby,Steven" w:date="2022-03-25T14:11:00Z">
        <w:r>
          <w:t xml:space="preserve">   </w:t>
        </w:r>
      </w:ins>
      <w:r>
        <w:t xml:space="preserve">     var </w:t>
      </w:r>
      <w:proofErr w:type="spellStart"/>
      <w:r>
        <w:t>localStorageArray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393A8A95" w14:textId="1C84C7C8" w:rsidR="00137661" w:rsidRDefault="00137661" w:rsidP="00137661">
      <w:ins w:id="605" w:author="Crosby,Steven" w:date="2022-03-25T14:11:00Z">
        <w:r>
          <w:t xml:space="preserve">   </w:t>
        </w:r>
      </w:ins>
      <w:r>
        <w:t xml:space="preserve">     for (</w:t>
      </w:r>
      <w:proofErr w:type="spellStart"/>
      <w:r>
        <w:t>i</w:t>
      </w:r>
      <w:proofErr w:type="spellEnd"/>
      <w:del w:id="606" w:author="Crosby,Steven" w:date="2022-03-25T14:11:00Z">
        <w:r w:rsidR="004C222E">
          <w:delText>=</w:delText>
        </w:r>
      </w:del>
      <w:ins w:id="607" w:author="Crosby,Steven" w:date="2022-03-25T14:11:00Z">
        <w:r>
          <w:t xml:space="preserve"> = </w:t>
        </w:r>
      </w:ins>
      <w:r>
        <w:t>0;</w:t>
      </w:r>
      <w:ins w:id="608" w:author="Crosby,Steven" w:date="2022-03-25T14:11:00Z">
        <w:r>
          <w:t xml:space="preserve"> </w:t>
        </w:r>
      </w:ins>
      <w:proofErr w:type="spellStart"/>
      <w:r>
        <w:t>i</w:t>
      </w:r>
      <w:proofErr w:type="spellEnd"/>
      <w:del w:id="609" w:author="Crosby,Steven" w:date="2022-03-25T14:11:00Z">
        <w:r w:rsidR="004C222E">
          <w:delText>&lt;</w:delText>
        </w:r>
      </w:del>
      <w:ins w:id="610" w:author="Crosby,Steven" w:date="2022-03-25T14:11:00Z">
        <w:r>
          <w:t xml:space="preserve"> &lt; </w:t>
        </w:r>
      </w:ins>
      <w:proofErr w:type="spellStart"/>
      <w:r>
        <w:t>localStorage.length</w:t>
      </w:r>
      <w:proofErr w:type="spellEnd"/>
      <w:r>
        <w:t>;</w:t>
      </w:r>
      <w:ins w:id="611" w:author="Crosby,Steven" w:date="2022-03-25T14:11:00Z">
        <w:r>
          <w:t xml:space="preserve"> </w:t>
        </w:r>
      </w:ins>
      <w:proofErr w:type="spellStart"/>
      <w:r>
        <w:t>i</w:t>
      </w:r>
      <w:proofErr w:type="spellEnd"/>
      <w:del w:id="612" w:author="Crosby,Steven" w:date="2022-03-25T14:11:00Z">
        <w:r w:rsidR="004C222E">
          <w:delText>++){</w:delText>
        </w:r>
      </w:del>
      <w:ins w:id="613" w:author="Crosby,Steven" w:date="2022-03-25T14:11:00Z">
        <w:r>
          <w:t>++) {</w:t>
        </w:r>
      </w:ins>
    </w:p>
    <w:p w14:paraId="15E339CB" w14:textId="77777777" w:rsidR="00137661" w:rsidRDefault="00137661" w:rsidP="00137661">
      <w:ins w:id="614" w:author="Crosby,Steven" w:date="2022-03-25T14:11:00Z">
        <w:r>
          <w:t xml:space="preserve">   </w:t>
        </w:r>
      </w:ins>
      <w:r>
        <w:t xml:space="preserve">         </w:t>
      </w:r>
      <w:proofErr w:type="spellStart"/>
      <w:r>
        <w:t>localStorageArray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 xml:space="preserve">) + ";" + </w:t>
      </w:r>
      <w:proofErr w:type="spellStart"/>
      <w:r>
        <w:t>localStorage.getItem</w:t>
      </w:r>
      <w:proofErr w:type="spellEnd"/>
      <w:r>
        <w:t>(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492CD50C" w14:textId="77777777" w:rsidR="00137661" w:rsidRDefault="00137661" w:rsidP="00137661">
      <w:r>
        <w:t xml:space="preserve">     </w:t>
      </w:r>
      <w:ins w:id="615" w:author="Crosby,Steven" w:date="2022-03-25T14:11:00Z">
        <w:r>
          <w:t xml:space="preserve">   </w:t>
        </w:r>
      </w:ins>
      <w:r>
        <w:t>}</w:t>
      </w:r>
    </w:p>
    <w:p w14:paraId="57F5FEF5" w14:textId="77777777" w:rsidR="00137661" w:rsidRDefault="00137661" w:rsidP="00137661">
      <w:r>
        <w:t xml:space="preserve">  </w:t>
      </w:r>
      <w:ins w:id="616" w:author="Crosby,Steven" w:date="2022-03-25T14:11:00Z">
        <w:r>
          <w:t xml:space="preserve">  </w:t>
        </w:r>
      </w:ins>
      <w:r>
        <w:t>}</w:t>
      </w:r>
    </w:p>
    <w:p w14:paraId="1342CF6E" w14:textId="77777777" w:rsidR="00137661" w:rsidRDefault="00137661" w:rsidP="00137661">
      <w:ins w:id="617" w:author="Crosby,Steven" w:date="2022-03-25T14:11:00Z">
        <w:r>
          <w:t xml:space="preserve">  </w:t>
        </w:r>
      </w:ins>
      <w:r>
        <w:t xml:space="preserve">  var </w:t>
      </w:r>
      <w:proofErr w:type="spellStart"/>
      <w:r>
        <w:t>sortedArray</w:t>
      </w:r>
      <w:proofErr w:type="spellEnd"/>
      <w:r>
        <w:t xml:space="preserve"> = </w:t>
      </w:r>
      <w:proofErr w:type="spellStart"/>
      <w:r>
        <w:t>localStorageArray.sort</w:t>
      </w:r>
      <w:proofErr w:type="spellEnd"/>
      <w:r>
        <w:t>(</w:t>
      </w:r>
      <w:proofErr w:type="gramStart"/>
      <w:r>
        <w:t>);</w:t>
      </w:r>
      <w:proofErr w:type="gramEnd"/>
    </w:p>
    <w:p w14:paraId="051C5AF3" w14:textId="77777777" w:rsidR="00137661" w:rsidRDefault="00137661" w:rsidP="00137661">
      <w:ins w:id="618" w:author="Crosby,Steven" w:date="2022-03-25T14:11:00Z">
        <w:r>
          <w:t xml:space="preserve">  </w:t>
        </w:r>
      </w:ins>
      <w:r>
        <w:t xml:space="preserve">  </w:t>
      </w:r>
      <w:proofErr w:type="spellStart"/>
      <w:r>
        <w:t>sortedArray.reverse</w:t>
      </w:r>
      <w:proofErr w:type="spellEnd"/>
      <w:r>
        <w:t>(</w:t>
      </w:r>
      <w:proofErr w:type="gramStart"/>
      <w:r>
        <w:t>);</w:t>
      </w:r>
      <w:proofErr w:type="gramEnd"/>
    </w:p>
    <w:p w14:paraId="2BD9C14B" w14:textId="77777777" w:rsidR="00137661" w:rsidRDefault="00137661" w:rsidP="00137661">
      <w:ins w:id="619" w:author="Crosby,Steven" w:date="2022-03-25T14:11:00Z">
        <w:r>
          <w:t xml:space="preserve">  </w:t>
        </w:r>
      </w:ins>
      <w:r>
        <w:t xml:space="preserve">  return </w:t>
      </w:r>
      <w:proofErr w:type="spellStart"/>
      <w:proofErr w:type="gramStart"/>
      <w:r>
        <w:t>sortedArray</w:t>
      </w:r>
      <w:proofErr w:type="spellEnd"/>
      <w:r>
        <w:t>;</w:t>
      </w:r>
      <w:proofErr w:type="gramEnd"/>
    </w:p>
    <w:p w14:paraId="5BD929BE" w14:textId="77777777" w:rsidR="00137661" w:rsidRDefault="00137661" w:rsidP="00137661">
      <w:r>
        <w:t>}</w:t>
      </w:r>
    </w:p>
    <w:p w14:paraId="35235383" w14:textId="77777777" w:rsidR="00137661" w:rsidRDefault="00137661" w:rsidP="00137661"/>
    <w:p w14:paraId="27479B3D" w14:textId="77777777" w:rsidR="00137661" w:rsidRDefault="00137661" w:rsidP="00137661">
      <w:r>
        <w:t xml:space="preserve">const </w:t>
      </w:r>
      <w:proofErr w:type="spellStart"/>
      <w:r>
        <w:t>scoreArray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2CF0F902" w14:textId="77777777" w:rsidR="004C222E" w:rsidRDefault="004C222E" w:rsidP="004C222E">
      <w:pPr>
        <w:rPr>
          <w:del w:id="620" w:author="Crosby,Steven" w:date="2022-03-25T14:11:00Z"/>
        </w:rPr>
      </w:pPr>
    </w:p>
    <w:p w14:paraId="011B340D" w14:textId="338D81CB" w:rsidR="00137661" w:rsidRDefault="00137661" w:rsidP="00137661">
      <w:r>
        <w:t>for</w:t>
      </w:r>
      <w:ins w:id="621" w:author="Crosby,Steven" w:date="2022-03-25T14:11:00Z">
        <w:r>
          <w:t xml:space="preserve"> </w:t>
        </w:r>
      </w:ins>
      <w:r>
        <w:t xml:space="preserve">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sortArray.length</w:t>
      </w:r>
      <w:proofErr w:type="spellEnd"/>
      <w:r>
        <w:t xml:space="preserve">; </w:t>
      </w:r>
      <w:proofErr w:type="spellStart"/>
      <w:r>
        <w:t>i</w:t>
      </w:r>
      <w:proofErr w:type="spellEnd"/>
      <w:del w:id="622" w:author="Crosby,Steven" w:date="2022-03-25T14:11:00Z">
        <w:r w:rsidR="004C222E">
          <w:delText>++){</w:delText>
        </w:r>
      </w:del>
      <w:ins w:id="623" w:author="Crosby,Steven" w:date="2022-03-25T14:11:00Z">
        <w:r>
          <w:t>++) {</w:t>
        </w:r>
      </w:ins>
    </w:p>
    <w:p w14:paraId="0BA895BE" w14:textId="77777777" w:rsidR="00137661" w:rsidRDefault="00137661" w:rsidP="00137661">
      <w:ins w:id="624" w:author="Crosby,Steven" w:date="2022-03-25T14:11:00Z">
        <w:r>
          <w:t xml:space="preserve">  </w:t>
        </w:r>
      </w:ins>
      <w:r>
        <w:t xml:space="preserve">  </w:t>
      </w:r>
      <w:proofErr w:type="spellStart"/>
      <w:r>
        <w:t>scoreArray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sortArray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(";");</w:t>
      </w:r>
    </w:p>
    <w:p w14:paraId="5D854448" w14:textId="77777777" w:rsidR="00137661" w:rsidRDefault="00137661" w:rsidP="00137661">
      <w:r>
        <w:t>}</w:t>
      </w:r>
    </w:p>
    <w:p w14:paraId="5C997494" w14:textId="77777777" w:rsidR="00137661" w:rsidRDefault="00137661" w:rsidP="00137661">
      <w:pPr>
        <w:rPr>
          <w:ins w:id="625" w:author="Crosby,Steven" w:date="2022-03-25T14:11:00Z"/>
        </w:rPr>
      </w:pPr>
    </w:p>
    <w:p w14:paraId="061A4203" w14:textId="77777777" w:rsidR="00137661" w:rsidRDefault="00137661" w:rsidP="00137661">
      <w:pPr>
        <w:rPr>
          <w:ins w:id="626" w:author="Crosby,Steven" w:date="2022-03-25T14:11:00Z"/>
        </w:rPr>
      </w:pPr>
      <w:ins w:id="627" w:author="Crosby,Steven" w:date="2022-03-25T14:11:00Z">
        <w:r>
          <w:t xml:space="preserve">let link1Element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("link1");</w:t>
        </w:r>
      </w:ins>
    </w:p>
    <w:p w14:paraId="38632450" w14:textId="77777777" w:rsidR="00137661" w:rsidRDefault="00137661" w:rsidP="00137661">
      <w:pPr>
        <w:rPr>
          <w:ins w:id="628" w:author="Crosby,Steven" w:date="2022-03-25T14:11:00Z"/>
        </w:rPr>
      </w:pPr>
      <w:ins w:id="629" w:author="Crosby,Steven" w:date="2022-03-25T14:11:00Z">
        <w:r>
          <w:t xml:space="preserve">let link1 = </w:t>
        </w:r>
        <w:proofErr w:type="spellStart"/>
        <w:proofErr w:type="gramStart"/>
        <w:r>
          <w:t>scoreArray</w:t>
        </w:r>
        <w:proofErr w:type="spellEnd"/>
        <w:r>
          <w:t>[</w:t>
        </w:r>
        <w:proofErr w:type="gramEnd"/>
        <w:r>
          <w:t>0][1]</w:t>
        </w:r>
      </w:ins>
    </w:p>
    <w:p w14:paraId="4E74E5E1" w14:textId="77777777" w:rsidR="00137661" w:rsidRDefault="00137661" w:rsidP="00137661">
      <w:pPr>
        <w:rPr>
          <w:ins w:id="630" w:author="Crosby,Steven" w:date="2022-03-25T14:11:00Z"/>
        </w:rPr>
      </w:pPr>
      <w:ins w:id="631" w:author="Crosby,Steven" w:date="2022-03-25T14:11:00Z">
        <w:r>
          <w:t xml:space="preserve">link1Element.innerHTML = </w:t>
        </w:r>
        <w:proofErr w:type="gramStart"/>
        <w:r>
          <w:t>link1;</w:t>
        </w:r>
        <w:proofErr w:type="gramEnd"/>
      </w:ins>
    </w:p>
    <w:p w14:paraId="75A3DA40" w14:textId="77777777" w:rsidR="00137661" w:rsidRDefault="00137661" w:rsidP="00137661">
      <w:pPr>
        <w:rPr>
          <w:ins w:id="632" w:author="Crosby,Steven" w:date="2022-03-25T14:11:00Z"/>
        </w:rPr>
      </w:pPr>
    </w:p>
    <w:p w14:paraId="29F8D092" w14:textId="77777777" w:rsidR="00137661" w:rsidRDefault="00137661" w:rsidP="00137661">
      <w:pPr>
        <w:rPr>
          <w:ins w:id="633" w:author="Crosby,Steven" w:date="2022-03-25T14:11:00Z"/>
        </w:rPr>
      </w:pPr>
      <w:ins w:id="634" w:author="Crosby,Steven" w:date="2022-03-25T14:11:00Z">
        <w:r>
          <w:t xml:space="preserve">let link2Element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("link2");</w:t>
        </w:r>
      </w:ins>
    </w:p>
    <w:p w14:paraId="49664CAD" w14:textId="77777777" w:rsidR="00137661" w:rsidRDefault="00137661" w:rsidP="00137661">
      <w:pPr>
        <w:rPr>
          <w:ins w:id="635" w:author="Crosby,Steven" w:date="2022-03-25T14:11:00Z"/>
        </w:rPr>
      </w:pPr>
      <w:ins w:id="636" w:author="Crosby,Steven" w:date="2022-03-25T14:11:00Z">
        <w:r>
          <w:t xml:space="preserve">let link2 = </w:t>
        </w:r>
        <w:proofErr w:type="spellStart"/>
        <w:proofErr w:type="gramStart"/>
        <w:r>
          <w:t>scoreArray</w:t>
        </w:r>
        <w:proofErr w:type="spellEnd"/>
        <w:r>
          <w:t>[</w:t>
        </w:r>
        <w:proofErr w:type="gramEnd"/>
        <w:r>
          <w:t>1][1]</w:t>
        </w:r>
      </w:ins>
    </w:p>
    <w:p w14:paraId="7498684E" w14:textId="77777777" w:rsidR="00137661" w:rsidRDefault="00137661" w:rsidP="00137661">
      <w:pPr>
        <w:rPr>
          <w:ins w:id="637" w:author="Crosby,Steven" w:date="2022-03-25T14:11:00Z"/>
        </w:rPr>
      </w:pPr>
      <w:ins w:id="638" w:author="Crosby,Steven" w:date="2022-03-25T14:11:00Z">
        <w:r>
          <w:t xml:space="preserve">link2Element.innerHTML = </w:t>
        </w:r>
        <w:proofErr w:type="gramStart"/>
        <w:r>
          <w:t>link2;</w:t>
        </w:r>
        <w:proofErr w:type="gramEnd"/>
      </w:ins>
    </w:p>
    <w:p w14:paraId="15E661EA" w14:textId="77777777" w:rsidR="00137661" w:rsidRDefault="00137661" w:rsidP="00137661">
      <w:pPr>
        <w:rPr>
          <w:ins w:id="639" w:author="Crosby,Steven" w:date="2022-03-25T14:11:00Z"/>
        </w:rPr>
      </w:pPr>
    </w:p>
    <w:p w14:paraId="4246FEF0" w14:textId="77777777" w:rsidR="00137661" w:rsidRDefault="00137661" w:rsidP="00137661">
      <w:pPr>
        <w:rPr>
          <w:ins w:id="640" w:author="Crosby,Steven" w:date="2022-03-25T14:11:00Z"/>
        </w:rPr>
      </w:pPr>
      <w:ins w:id="641" w:author="Crosby,Steven" w:date="2022-03-25T14:11:00Z">
        <w:r>
          <w:t xml:space="preserve">let link3Element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("link3");</w:t>
        </w:r>
      </w:ins>
    </w:p>
    <w:p w14:paraId="38AF081E" w14:textId="77777777" w:rsidR="00137661" w:rsidRDefault="00137661" w:rsidP="00137661">
      <w:pPr>
        <w:rPr>
          <w:ins w:id="642" w:author="Crosby,Steven" w:date="2022-03-25T14:11:00Z"/>
        </w:rPr>
      </w:pPr>
      <w:ins w:id="643" w:author="Crosby,Steven" w:date="2022-03-25T14:11:00Z">
        <w:r>
          <w:t xml:space="preserve">let link3 = </w:t>
        </w:r>
        <w:proofErr w:type="spellStart"/>
        <w:proofErr w:type="gramStart"/>
        <w:r>
          <w:t>scoreArray</w:t>
        </w:r>
        <w:proofErr w:type="spellEnd"/>
        <w:r>
          <w:t>[</w:t>
        </w:r>
        <w:proofErr w:type="gramEnd"/>
        <w:r>
          <w:t>2][1]</w:t>
        </w:r>
      </w:ins>
    </w:p>
    <w:p w14:paraId="2DD732F4" w14:textId="77777777" w:rsidR="00137661" w:rsidRDefault="00137661" w:rsidP="00137661">
      <w:pPr>
        <w:rPr>
          <w:ins w:id="644" w:author="Crosby,Steven" w:date="2022-03-25T14:11:00Z"/>
        </w:rPr>
      </w:pPr>
      <w:ins w:id="645" w:author="Crosby,Steven" w:date="2022-03-25T14:11:00Z">
        <w:r>
          <w:t xml:space="preserve">link3Element.innerHTML = </w:t>
        </w:r>
        <w:proofErr w:type="gramStart"/>
        <w:r>
          <w:t>link3;</w:t>
        </w:r>
        <w:proofErr w:type="gramEnd"/>
      </w:ins>
    </w:p>
    <w:p w14:paraId="33CA7C21" w14:textId="77777777" w:rsidR="00137661" w:rsidRDefault="00137661" w:rsidP="00137661">
      <w:pPr>
        <w:rPr>
          <w:ins w:id="646" w:author="Crosby,Steven" w:date="2022-03-25T14:11:00Z"/>
        </w:rPr>
      </w:pPr>
    </w:p>
    <w:p w14:paraId="7A08CE62" w14:textId="77777777" w:rsidR="00137661" w:rsidRDefault="00137661" w:rsidP="00137661">
      <w:pPr>
        <w:rPr>
          <w:ins w:id="647" w:author="Crosby,Steven" w:date="2022-03-25T14:11:00Z"/>
        </w:rPr>
      </w:pPr>
      <w:ins w:id="648" w:author="Crosby,Steven" w:date="2022-03-25T14:11:00Z">
        <w:r>
          <w:t xml:space="preserve">let link4Element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("link4");</w:t>
        </w:r>
      </w:ins>
    </w:p>
    <w:p w14:paraId="3EE281FC" w14:textId="77777777" w:rsidR="00137661" w:rsidRDefault="00137661" w:rsidP="00137661">
      <w:pPr>
        <w:rPr>
          <w:ins w:id="649" w:author="Crosby,Steven" w:date="2022-03-25T14:11:00Z"/>
        </w:rPr>
      </w:pPr>
      <w:ins w:id="650" w:author="Crosby,Steven" w:date="2022-03-25T14:11:00Z">
        <w:r>
          <w:t xml:space="preserve">let link4 = </w:t>
        </w:r>
        <w:proofErr w:type="spellStart"/>
        <w:proofErr w:type="gramStart"/>
        <w:r>
          <w:t>scoreArray</w:t>
        </w:r>
        <w:proofErr w:type="spellEnd"/>
        <w:r>
          <w:t>[</w:t>
        </w:r>
        <w:proofErr w:type="gramEnd"/>
        <w:r>
          <w:t>3][1]</w:t>
        </w:r>
      </w:ins>
    </w:p>
    <w:p w14:paraId="12A1681B" w14:textId="77777777" w:rsidR="00137661" w:rsidRDefault="00137661" w:rsidP="00137661">
      <w:pPr>
        <w:rPr>
          <w:ins w:id="651" w:author="Crosby,Steven" w:date="2022-03-25T14:11:00Z"/>
        </w:rPr>
      </w:pPr>
      <w:ins w:id="652" w:author="Crosby,Steven" w:date="2022-03-25T14:11:00Z">
        <w:r>
          <w:t xml:space="preserve">link4Element.innerHTML = </w:t>
        </w:r>
        <w:proofErr w:type="gramStart"/>
        <w:r>
          <w:t>link4;</w:t>
        </w:r>
        <w:proofErr w:type="gramEnd"/>
      </w:ins>
    </w:p>
    <w:p w14:paraId="55239931" w14:textId="77777777" w:rsidR="00137661" w:rsidRDefault="00137661" w:rsidP="00137661">
      <w:pPr>
        <w:rPr>
          <w:ins w:id="653" w:author="Crosby,Steven" w:date="2022-03-25T14:11:00Z"/>
        </w:rPr>
      </w:pPr>
    </w:p>
    <w:p w14:paraId="51B8CE48" w14:textId="77777777" w:rsidR="00137661" w:rsidRDefault="00137661" w:rsidP="00137661">
      <w:pPr>
        <w:rPr>
          <w:ins w:id="654" w:author="Crosby,Steven" w:date="2022-03-25T14:11:00Z"/>
        </w:rPr>
      </w:pPr>
      <w:ins w:id="655" w:author="Crosby,Steven" w:date="2022-03-25T14:11:00Z">
        <w:r>
          <w:t xml:space="preserve">let link5Element = </w:t>
        </w:r>
        <w:proofErr w:type="spellStart"/>
        <w:proofErr w:type="gramStart"/>
        <w:r>
          <w:t>document.getElementById</w:t>
        </w:r>
        <w:proofErr w:type="spellEnd"/>
        <w:proofErr w:type="gramEnd"/>
        <w:r>
          <w:t>("link5");</w:t>
        </w:r>
      </w:ins>
    </w:p>
    <w:p w14:paraId="39CE860F" w14:textId="77777777" w:rsidR="00137661" w:rsidRDefault="00137661" w:rsidP="00137661">
      <w:pPr>
        <w:rPr>
          <w:ins w:id="656" w:author="Crosby,Steven" w:date="2022-03-25T14:11:00Z"/>
        </w:rPr>
      </w:pPr>
      <w:ins w:id="657" w:author="Crosby,Steven" w:date="2022-03-25T14:11:00Z">
        <w:r>
          <w:t xml:space="preserve">let link5 = </w:t>
        </w:r>
        <w:proofErr w:type="spellStart"/>
        <w:proofErr w:type="gramStart"/>
        <w:r>
          <w:t>scoreArray</w:t>
        </w:r>
        <w:proofErr w:type="spellEnd"/>
        <w:r>
          <w:t>[</w:t>
        </w:r>
        <w:proofErr w:type="gramEnd"/>
        <w:r>
          <w:t>4][1]</w:t>
        </w:r>
      </w:ins>
    </w:p>
    <w:p w14:paraId="42F9C87D" w14:textId="77777777" w:rsidR="00137661" w:rsidRDefault="00137661" w:rsidP="00137661">
      <w:pPr>
        <w:rPr>
          <w:ins w:id="658" w:author="Crosby,Steven" w:date="2022-03-25T14:11:00Z"/>
        </w:rPr>
      </w:pPr>
      <w:ins w:id="659" w:author="Crosby,Steven" w:date="2022-03-25T14:11:00Z">
        <w:r>
          <w:t xml:space="preserve">link5Element.innerHTML = </w:t>
        </w:r>
        <w:proofErr w:type="gramStart"/>
        <w:r>
          <w:t>link5;</w:t>
        </w:r>
        <w:proofErr w:type="gramEnd"/>
      </w:ins>
    </w:p>
    <w:p w14:paraId="038D317D" w14:textId="77777777" w:rsidR="00137661" w:rsidRDefault="00137661" w:rsidP="00137661">
      <w:pPr>
        <w:rPr>
          <w:ins w:id="660" w:author="Crosby,Steven" w:date="2022-03-25T14:11:00Z"/>
        </w:rPr>
      </w:pPr>
    </w:p>
    <w:p w14:paraId="5AB0463A" w14:textId="77777777" w:rsidR="00137661" w:rsidRDefault="00137661" w:rsidP="00137661">
      <w:pPr>
        <w:rPr>
          <w:ins w:id="661" w:author="Crosby,Steven" w:date="2022-03-25T14:11:00Z"/>
        </w:rPr>
      </w:pPr>
    </w:p>
    <w:p w14:paraId="3782F34A" w14:textId="77777777" w:rsidR="00137661" w:rsidRDefault="00137661" w:rsidP="00137661">
      <w:pPr>
        <w:rPr>
          <w:ins w:id="662" w:author="Crosby,Steven" w:date="2022-03-25T14:11:00Z"/>
        </w:rPr>
      </w:pPr>
    </w:p>
    <w:p w14:paraId="35BC3E04" w14:textId="77777777" w:rsidR="00137661" w:rsidRDefault="00137661" w:rsidP="00137661"/>
    <w:p w14:paraId="11A3FB05" w14:textId="56B907D6" w:rsidR="00137661" w:rsidRDefault="00137661" w:rsidP="00137661">
      <w:r>
        <w:t xml:space="preserve">/**For loop to display all recent scores that are stored into local storage </w:t>
      </w:r>
      <w:del w:id="663" w:author="Crosby,Steven" w:date="2022-03-25T14:11:00Z">
        <w:r w:rsidR="004C222E">
          <w:delText>*/</w:delText>
        </w:r>
      </w:del>
    </w:p>
    <w:p w14:paraId="5AE1A0F1" w14:textId="77777777" w:rsidR="00137661" w:rsidRDefault="00137661" w:rsidP="00137661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1CE82B40" w14:textId="77777777" w:rsidR="00137661" w:rsidRDefault="00137661" w:rsidP="00137661">
      <w:r>
        <w:t xml:space="preserve">  if (</w:t>
      </w:r>
      <w:proofErr w:type="spellStart"/>
      <w:r>
        <w:t>i</w:t>
      </w:r>
      <w:proofErr w:type="spellEnd"/>
      <w:r>
        <w:t xml:space="preserve"> &gt; </w:t>
      </w:r>
      <w:proofErr w:type="spellStart"/>
      <w:proofErr w:type="gramStart"/>
      <w:r>
        <w:t>scoreArray.length</w:t>
      </w:r>
      <w:proofErr w:type="spellEnd"/>
      <w:r>
        <w:t>){</w:t>
      </w:r>
      <w:proofErr w:type="gramEnd"/>
    </w:p>
    <w:p w14:paraId="11CFE6BB" w14:textId="77777777" w:rsidR="00137661" w:rsidRDefault="00137661" w:rsidP="00137661">
      <w:r>
        <w:t xml:space="preserve">    </w:t>
      </w:r>
      <w:proofErr w:type="spellStart"/>
      <w:r>
        <w:t>lsOutput.innerHTML</w:t>
      </w:r>
      <w:proofErr w:type="spellEnd"/>
      <w:r>
        <w:t xml:space="preserve"> += </w:t>
      </w:r>
      <w:proofErr w:type="spellStart"/>
      <w:r>
        <w:t>scoreDisplay</w:t>
      </w:r>
      <w:proofErr w:type="spellEnd"/>
      <w:r>
        <w:t xml:space="preserve"> + " No Score" + `&lt;</w:t>
      </w:r>
      <w:proofErr w:type="spellStart"/>
      <w:r>
        <w:t>br</w:t>
      </w:r>
      <w:proofErr w:type="spellEnd"/>
      <w:r>
        <w:t>&gt;</w:t>
      </w:r>
      <w:proofErr w:type="gramStart"/>
      <w:r>
        <w:t>`;</w:t>
      </w:r>
      <w:proofErr w:type="gramEnd"/>
    </w:p>
    <w:p w14:paraId="6FD35B6A" w14:textId="77777777" w:rsidR="00137661" w:rsidRDefault="00137661" w:rsidP="00137661">
      <w:r>
        <w:t xml:space="preserve">  }</w:t>
      </w:r>
    </w:p>
    <w:p w14:paraId="1A66D64A" w14:textId="77777777" w:rsidR="00137661" w:rsidRDefault="00137661" w:rsidP="00137661">
      <w:r>
        <w:t xml:space="preserve">  </w:t>
      </w:r>
      <w:proofErr w:type="gramStart"/>
      <w:r>
        <w:t>else{</w:t>
      </w:r>
      <w:proofErr w:type="gramEnd"/>
    </w:p>
    <w:p w14:paraId="76379432" w14:textId="77777777" w:rsidR="00137661" w:rsidRDefault="00137661" w:rsidP="00137661">
      <w:r>
        <w:t xml:space="preserve">    const key = </w:t>
      </w:r>
      <w:proofErr w:type="spellStart"/>
      <w:r>
        <w:t>scoreArray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4D3D2EA9" w14:textId="77777777" w:rsidR="00137661" w:rsidRDefault="00137661" w:rsidP="00137661">
      <w:r>
        <w:t xml:space="preserve">    </w:t>
      </w:r>
      <w:proofErr w:type="spellStart"/>
      <w:r>
        <w:t>lsOutput.innerHTML</w:t>
      </w:r>
      <w:proofErr w:type="spellEnd"/>
      <w:r>
        <w:t xml:space="preserve"> += </w:t>
      </w:r>
      <w:proofErr w:type="spellStart"/>
      <w:r>
        <w:t>scoreDisplay</w:t>
      </w:r>
      <w:proofErr w:type="spellEnd"/>
      <w:r>
        <w:t xml:space="preserve"> + " " + `${key} &lt;</w:t>
      </w:r>
      <w:proofErr w:type="spellStart"/>
      <w:r>
        <w:t>br</w:t>
      </w:r>
      <w:proofErr w:type="spellEnd"/>
      <w:r>
        <w:t>&gt;</w:t>
      </w:r>
      <w:proofErr w:type="gramStart"/>
      <w:r>
        <w:t>`;</w:t>
      </w:r>
      <w:proofErr w:type="gramEnd"/>
    </w:p>
    <w:p w14:paraId="3F33E3D5" w14:textId="77777777" w:rsidR="00137661" w:rsidRDefault="00137661" w:rsidP="00137661">
      <w:r>
        <w:t xml:space="preserve">  }</w:t>
      </w:r>
    </w:p>
    <w:p w14:paraId="44B8456F" w14:textId="77777777" w:rsidR="00137661" w:rsidRDefault="00137661" w:rsidP="00137661">
      <w:r>
        <w:t xml:space="preserve">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plName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inpName</w:t>
      </w:r>
      <w:proofErr w:type="spellEnd"/>
    </w:p>
    <w:p w14:paraId="6C4C921B" w14:textId="77777777" w:rsidR="00137661" w:rsidRDefault="00137661" w:rsidP="00137661">
      <w:r>
        <w:t xml:space="preserve">  </w:t>
      </w:r>
      <w:proofErr w:type="spellStart"/>
      <w:r>
        <w:t>scoreDisplay</w:t>
      </w:r>
      <w:proofErr w:type="spellEnd"/>
      <w:r>
        <w:t>+</w:t>
      </w:r>
      <w:proofErr w:type="gramStart"/>
      <w:r>
        <w:t>+;</w:t>
      </w:r>
      <w:proofErr w:type="gramEnd"/>
      <w:ins w:id="664" w:author="Crosby,Steven" w:date="2022-03-25T14:11:00Z">
        <w:r>
          <w:t xml:space="preserve"> </w:t>
        </w:r>
      </w:ins>
    </w:p>
    <w:p w14:paraId="508E0D65" w14:textId="77777777" w:rsidR="00137661" w:rsidRDefault="00137661" w:rsidP="00137661">
      <w:r>
        <w:t>}</w:t>
      </w:r>
      <w:ins w:id="665" w:author="Crosby,Steven" w:date="2022-03-25T14:11:00Z">
        <w:r>
          <w:t xml:space="preserve"> */</w:t>
        </w:r>
      </w:ins>
    </w:p>
    <w:p w14:paraId="74A4B1A2" w14:textId="77777777" w:rsidR="00137661" w:rsidRDefault="00137661" w:rsidP="00137661">
      <w:r>
        <w:t>//${value}</w:t>
      </w:r>
    </w:p>
    <w:p w14:paraId="6D3F7ACD" w14:textId="77777777" w:rsidR="00137661" w:rsidRDefault="00137661" w:rsidP="00137661">
      <w:r>
        <w:t>/*</w:t>
      </w:r>
    </w:p>
    <w:p w14:paraId="3756FA7E" w14:textId="77777777" w:rsidR="00137661" w:rsidRDefault="00137661" w:rsidP="00137661">
      <w:r>
        <w:t xml:space="preserve">  const key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ED47C88" w14:textId="77777777" w:rsidR="00137661" w:rsidRDefault="00137661" w:rsidP="00137661">
      <w:r>
        <w:t xml:space="preserve">  const value = </w:t>
      </w:r>
      <w:proofErr w:type="spellStart"/>
      <w:r>
        <w:t>localStorage.getItem</w:t>
      </w:r>
      <w:proofErr w:type="spellEnd"/>
      <w:r>
        <w:t>(key</w:t>
      </w:r>
      <w:proofErr w:type="gramStart"/>
      <w:r>
        <w:t>);*</w:t>
      </w:r>
      <w:proofErr w:type="gramEnd"/>
      <w:r>
        <w:t>/</w:t>
      </w:r>
    </w:p>
    <w:p w14:paraId="58BA2F31" w14:textId="136E7456" w:rsidR="00137661" w:rsidRDefault="00137661" w:rsidP="00137661">
      <w:r>
        <w:t>function reset</w:t>
      </w:r>
      <w:del w:id="666" w:author="Crosby,Steven" w:date="2022-03-25T14:11:00Z">
        <w:r w:rsidR="004C222E">
          <w:delText>(){</w:delText>
        </w:r>
      </w:del>
      <w:ins w:id="667" w:author="Crosby,Steven" w:date="2022-03-25T14:11:00Z">
        <w:r>
          <w:t>() {</w:t>
        </w:r>
      </w:ins>
    </w:p>
    <w:p w14:paraId="79B15712" w14:textId="0F71C7AF" w:rsidR="00137661" w:rsidRDefault="00137661" w:rsidP="00137661">
      <w:ins w:id="668" w:author="Crosby,Steven" w:date="2022-03-25T14:11:00Z">
        <w:r>
          <w:t xml:space="preserve">  </w:t>
        </w:r>
      </w:ins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("reset").onclick = </w:t>
      </w:r>
      <w:proofErr w:type="spellStart"/>
      <w:r>
        <w:t>localStorage.clear</w:t>
      </w:r>
      <w:proofErr w:type="spellEnd"/>
      <w:r>
        <w:t>()</w:t>
      </w:r>
      <w:del w:id="669" w:author="Crosby,Steven" w:date="2022-03-25T14:11:00Z">
        <w:r w:rsidR="004C222E">
          <w:delText xml:space="preserve"> </w:delText>
        </w:r>
      </w:del>
    </w:p>
    <w:p w14:paraId="1B064025" w14:textId="77777777" w:rsidR="004C222E" w:rsidRDefault="004C222E" w:rsidP="004C222E">
      <w:pPr>
        <w:rPr>
          <w:del w:id="670" w:author="Crosby,Steven" w:date="2022-03-25T14:11:00Z"/>
        </w:rPr>
      </w:pPr>
      <w:del w:id="671" w:author="Crosby,Steven" w:date="2022-03-25T14:11:00Z">
        <w:r>
          <w:delText xml:space="preserve">  </w:delText>
        </w:r>
      </w:del>
    </w:p>
    <w:p w14:paraId="59D78E6D" w14:textId="77777777" w:rsidR="004C222E" w:rsidRPr="004C222E" w:rsidRDefault="004C222E" w:rsidP="004C222E">
      <w:pPr>
        <w:rPr>
          <w:del w:id="672" w:author="Crosby,Steven" w:date="2022-03-25T14:11:00Z"/>
        </w:rPr>
      </w:pPr>
      <w:del w:id="673" w:author="Crosby,Steven" w:date="2022-03-25T14:11:00Z">
        <w:r>
          <w:delText>}</w:delText>
        </w:r>
      </w:del>
    </w:p>
    <w:p w14:paraId="3D7FD446" w14:textId="77777777" w:rsidR="004C222E" w:rsidRDefault="004C222E" w:rsidP="004C222E">
      <w:pPr>
        <w:rPr>
          <w:del w:id="674" w:author="Crosby,Steven" w:date="2022-03-25T14:11:00Z"/>
          <w:b/>
          <w:bCs/>
          <w:u w:val="single"/>
        </w:rPr>
      </w:pPr>
    </w:p>
    <w:p w14:paraId="6BFF51C0" w14:textId="77777777" w:rsidR="004C222E" w:rsidRDefault="004C222E" w:rsidP="004C222E">
      <w:pPr>
        <w:rPr>
          <w:del w:id="675" w:author="Crosby,Steven" w:date="2022-03-25T14:11:00Z"/>
          <w:b/>
          <w:bCs/>
          <w:u w:val="single"/>
        </w:rPr>
      </w:pPr>
    </w:p>
    <w:p w14:paraId="23663970" w14:textId="77777777" w:rsidR="00137661" w:rsidRDefault="00137661" w:rsidP="00137661">
      <w:pPr>
        <w:rPr>
          <w:ins w:id="676" w:author="Crosby,Steven" w:date="2022-03-25T14:11:00Z"/>
        </w:rPr>
      </w:pPr>
    </w:p>
    <w:p w14:paraId="6C6DF8EC" w14:textId="23B646BF" w:rsidR="00437BF4" w:rsidRPr="00137661" w:rsidRDefault="00137661" w:rsidP="00137661">
      <w:pPr>
        <w:rPr>
          <w:rPrChange w:id="677" w:author="Crosby,Steven" w:date="2022-03-25T14:11:00Z">
            <w:rPr>
              <w:b/>
              <w:u w:val="single"/>
            </w:rPr>
          </w:rPrChange>
        </w:rPr>
      </w:pPr>
      <w:ins w:id="678" w:author="Crosby,Steven" w:date="2022-03-25T14:11:00Z">
        <w:r>
          <w:t>}</w:t>
        </w:r>
      </w:ins>
    </w:p>
    <w:sectPr w:rsidR="00437BF4" w:rsidRPr="00137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osby,Steven">
    <w15:presenceInfo w15:providerId="None" w15:userId="Crosby,Stev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F4"/>
    <w:rsid w:val="00137661"/>
    <w:rsid w:val="001C3B04"/>
    <w:rsid w:val="00437BF4"/>
    <w:rsid w:val="004C222E"/>
    <w:rsid w:val="008A4DA3"/>
    <w:rsid w:val="00A631AE"/>
    <w:rsid w:val="00E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4826"/>
  <w15:chartTrackingRefBased/>
  <w15:docId w15:val="{A7089F6F-5D04-4906-921A-5C2F6A41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F64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2863</Words>
  <Characters>16322</Characters>
  <Application>Microsoft Office Word</Application>
  <DocSecurity>0</DocSecurity>
  <Lines>136</Lines>
  <Paragraphs>38</Paragraphs>
  <ScaleCrop>false</ScaleCrop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Crosby,Steven</dc:creator>
  <cp:keywords/>
  <dc:description/>
  <cp:lastModifiedBy>Crosby,Steven</cp:lastModifiedBy>
  <cp:revision>1</cp:revision>
  <dcterms:created xsi:type="dcterms:W3CDTF">2022-03-25T17:03:00Z</dcterms:created>
  <dcterms:modified xsi:type="dcterms:W3CDTF">2022-03-25T17:13:00Z</dcterms:modified>
</cp:coreProperties>
</file>